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2"/>
        <w:gridCol w:w="1975"/>
      </w:tblGrid>
      <w:tr w:rsidR="007067B2" w:rsidRPr="002000F6" w14:paraId="1913CB41" w14:textId="77777777" w:rsidTr="00924B29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37035431" w14:textId="77777777" w:rsidR="007067B2" w:rsidRPr="002000F6" w:rsidRDefault="007067B2" w:rsidP="00924B29">
            <w:pPr>
              <w:contextualSpacing/>
              <w:jc w:val="center"/>
              <w:rPr>
                <w:rFonts w:eastAsia="Times New Roman" w:cs="Times New Roman"/>
                <w:color w:val="0563C1"/>
                <w:sz w:val="40"/>
                <w:szCs w:val="40"/>
                <w:u w:val="single"/>
              </w:rPr>
            </w:pPr>
          </w:p>
          <w:p w14:paraId="15C1A47C" w14:textId="77777777" w:rsidR="007067B2" w:rsidRPr="002000F6" w:rsidRDefault="007067B2" w:rsidP="00924B29">
            <w:pPr>
              <w:contextualSpacing/>
              <w:jc w:val="center"/>
              <w:outlineLvl w:val="0"/>
              <w:rPr>
                <w:rFonts w:eastAsia="Times New Roman" w:cs="Times New Roman"/>
                <w:b/>
                <w:sz w:val="44"/>
                <w:szCs w:val="44"/>
              </w:rPr>
            </w:pPr>
            <w:r w:rsidRPr="002000F6">
              <w:rPr>
                <w:rFonts w:eastAsia="Times New Roman" w:cs="Times New Roman"/>
                <w:b/>
                <w:sz w:val="44"/>
                <w:szCs w:val="44"/>
              </w:rPr>
              <w:t>CHAEHO LEE</w:t>
            </w:r>
          </w:p>
          <w:p w14:paraId="40CFE3DE" w14:textId="77777777" w:rsidR="007067B2" w:rsidRPr="002000F6" w:rsidRDefault="007067B2" w:rsidP="00924B29">
            <w:pPr>
              <w:contextualSpacing/>
              <w:jc w:val="center"/>
              <w:rPr>
                <w:rFonts w:eastAsia="Times New Roman" w:cs="Times New Roman"/>
                <w:i/>
                <w:iCs/>
                <w:sz w:val="22"/>
                <w:szCs w:val="22"/>
              </w:rPr>
            </w:pPr>
            <w:r w:rsidRPr="002000F6">
              <w:rPr>
                <w:rFonts w:eastAsia="Times New Roman" w:cs="Times New Roman"/>
                <w:i/>
                <w:iCs/>
                <w:sz w:val="22"/>
                <w:szCs w:val="22"/>
              </w:rPr>
              <w:t>Dongguk University</w:t>
            </w:r>
          </w:p>
          <w:p w14:paraId="026585AF" w14:textId="74242FD2" w:rsidR="007067B2" w:rsidRPr="002000F6" w:rsidRDefault="007067B2" w:rsidP="00924B29">
            <w:pPr>
              <w:contextualSpacing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2000F6">
              <w:rPr>
                <w:rFonts w:eastAsia="Times New Roman" w:cs="Times New Roman"/>
                <w:sz w:val="22"/>
                <w:szCs w:val="22"/>
              </w:rPr>
              <w:t xml:space="preserve">30 </w:t>
            </w:r>
            <w:proofErr w:type="spellStart"/>
            <w:r w:rsidRPr="002000F6">
              <w:rPr>
                <w:rFonts w:eastAsia="Times New Roman" w:cs="Times New Roman"/>
                <w:sz w:val="22"/>
                <w:szCs w:val="22"/>
              </w:rPr>
              <w:t>Pildong-ro</w:t>
            </w:r>
            <w:proofErr w:type="spellEnd"/>
            <w:r w:rsidRPr="002000F6">
              <w:rPr>
                <w:rFonts w:eastAsia="Times New Roman" w:cs="Times New Roman"/>
                <w:sz w:val="22"/>
                <w:szCs w:val="22"/>
              </w:rPr>
              <w:t xml:space="preserve"> 1-gil, Jung-</w:t>
            </w:r>
            <w:proofErr w:type="spellStart"/>
            <w:r w:rsidRPr="002000F6">
              <w:rPr>
                <w:rFonts w:eastAsia="Times New Roman" w:cs="Times New Roman"/>
                <w:sz w:val="22"/>
                <w:szCs w:val="22"/>
              </w:rPr>
              <w:t>gu</w:t>
            </w:r>
            <w:proofErr w:type="spellEnd"/>
            <w:r w:rsidRPr="002000F6">
              <w:rPr>
                <w:rFonts w:eastAsia="Times New Roman" w:cs="Times New Roman"/>
                <w:sz w:val="22"/>
                <w:szCs w:val="22"/>
              </w:rPr>
              <w:t>, Seoul, 04620, Korea</w:t>
            </w:r>
          </w:p>
          <w:p w14:paraId="0BC62960" w14:textId="6269EB29" w:rsidR="007067B2" w:rsidRPr="002000F6" w:rsidRDefault="007067B2" w:rsidP="00FC6340">
            <w:pPr>
              <w:contextualSpacing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r w:rsidRPr="002000F6">
              <w:rPr>
                <w:rFonts w:eastAsia="Times New Roman" w:cs="Times New Roman"/>
                <w:sz w:val="22"/>
                <w:szCs w:val="22"/>
              </w:rPr>
              <w:t>(82)</w:t>
            </w:r>
            <w:r w:rsidR="009B6EFB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del w:id="0" w:author="JL" w:date="2021-03-21T21:24:00Z">
              <w:r w:rsidR="00FC6340" w:rsidRPr="002000F6" w:rsidDel="002718EE">
                <w:rPr>
                  <w:rFonts w:eastAsia="Times New Roman" w:cs="Times New Roman"/>
                  <w:sz w:val="22"/>
                  <w:szCs w:val="22"/>
                </w:rPr>
                <w:delText>0</w:delText>
              </w:r>
              <w:r w:rsidRPr="002000F6" w:rsidDel="002718EE">
                <w:rPr>
                  <w:rFonts w:eastAsia="Times New Roman" w:cs="Times New Roman"/>
                  <w:sz w:val="22"/>
                  <w:szCs w:val="22"/>
                </w:rPr>
                <w:delText>10-8685-4140</w:delText>
              </w:r>
            </w:del>
            <w:ins w:id="1" w:author="JL" w:date="2021-03-21T21:24:00Z">
              <w:r w:rsidR="002718EE">
                <w:rPr>
                  <w:rFonts w:eastAsia="Times New Roman" w:cs="Times New Roman"/>
                  <w:sz w:val="22"/>
                  <w:szCs w:val="22"/>
                </w:rPr>
                <w:t>2-2260-3</w:t>
              </w:r>
            </w:ins>
            <w:ins w:id="2" w:author="JL" w:date="2021-03-21T21:25:00Z">
              <w:r w:rsidR="002718EE">
                <w:rPr>
                  <w:rFonts w:eastAsia="Times New Roman" w:cs="Times New Roman"/>
                  <w:sz w:val="22"/>
                  <w:szCs w:val="22"/>
                </w:rPr>
                <w:t>291</w:t>
              </w:r>
            </w:ins>
            <w:r w:rsidRPr="002000F6">
              <w:rPr>
                <w:rFonts w:eastAsia="Times New Roman" w:cs="Times New Roman"/>
                <w:sz w:val="22"/>
                <w:szCs w:val="22"/>
              </w:rPr>
              <w:t xml:space="preserve"> | </w:t>
            </w:r>
            <w:hyperlink r:id="rId8" w:history="1">
              <w:r w:rsidRPr="002000F6">
                <w:rPr>
                  <w:rStyle w:val="Hyperlink"/>
                  <w:rFonts w:eastAsia="Times New Roman" w:cs="Times New Roman"/>
                  <w:sz w:val="22"/>
                  <w:szCs w:val="22"/>
                </w:rPr>
                <w:t>chaeholee@dongguk.edu</w:t>
              </w:r>
            </w:hyperlink>
            <w:r w:rsidRPr="002000F6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="000D2B37" w:rsidRPr="002000F6">
              <w:rPr>
                <w:rFonts w:eastAsia="Times New Roman" w:cs="Times New Roman"/>
                <w:sz w:val="22"/>
                <w:szCs w:val="22"/>
              </w:rPr>
              <w:br/>
            </w:r>
            <w:del w:id="3" w:author="JL" w:date="2021-03-21T21:25:00Z">
              <w:r w:rsidR="00581D50" w:rsidRPr="002000F6" w:rsidDel="002718EE">
                <w:rPr>
                  <w:rFonts w:eastAsia="Times New Roman" w:cs="Times New Roman"/>
                  <w:i/>
                  <w:sz w:val="22"/>
                  <w:szCs w:val="22"/>
                </w:rPr>
                <w:delText>(</w:delText>
              </w:r>
              <w:r w:rsidR="00D6078C" w:rsidRPr="002000F6" w:rsidDel="002718EE">
                <w:rPr>
                  <w:rFonts w:eastAsia="Times New Roman" w:cs="Times New Roman" w:hint="eastAsia"/>
                  <w:i/>
                  <w:sz w:val="22"/>
                  <w:szCs w:val="22"/>
                </w:rPr>
                <w:delText>u</w:delText>
              </w:r>
              <w:r w:rsidR="00D6078C" w:rsidRPr="002000F6" w:rsidDel="002718EE">
                <w:rPr>
                  <w:rFonts w:eastAsia="Times New Roman" w:cs="Times New Roman"/>
                  <w:i/>
                  <w:sz w:val="22"/>
                  <w:szCs w:val="22"/>
                </w:rPr>
                <w:delText xml:space="preserve">pdated on </w:delText>
              </w:r>
              <w:r w:rsidR="00C533BB" w:rsidDel="002718EE">
                <w:rPr>
                  <w:rFonts w:eastAsia="Times New Roman" w:cs="Times New Roman"/>
                  <w:i/>
                  <w:sz w:val="22"/>
                  <w:szCs w:val="22"/>
                </w:rPr>
                <w:delText>Mar</w:delText>
              </w:r>
              <w:r w:rsidR="000D2B37" w:rsidRPr="002000F6" w:rsidDel="002718EE">
                <w:rPr>
                  <w:rFonts w:eastAsia="Times New Roman" w:cs="Times New Roman"/>
                  <w:i/>
                  <w:sz w:val="22"/>
                  <w:szCs w:val="22"/>
                </w:rPr>
                <w:delText xml:space="preserve"> </w:delText>
              </w:r>
              <w:r w:rsidR="00C533BB" w:rsidDel="002718EE">
                <w:rPr>
                  <w:rFonts w:eastAsia="Times New Roman" w:cs="Times New Roman"/>
                  <w:i/>
                  <w:sz w:val="22"/>
                  <w:szCs w:val="22"/>
                </w:rPr>
                <w:delText>1</w:delText>
              </w:r>
              <w:r w:rsidR="000D2B37" w:rsidRPr="002000F6" w:rsidDel="002718EE">
                <w:rPr>
                  <w:rFonts w:eastAsia="Times New Roman" w:cs="Times New Roman"/>
                  <w:i/>
                  <w:sz w:val="22"/>
                  <w:szCs w:val="22"/>
                </w:rPr>
                <w:delText xml:space="preserve"> 202</w:delText>
              </w:r>
              <w:r w:rsidR="00287C97" w:rsidDel="002718EE">
                <w:rPr>
                  <w:rFonts w:eastAsia="Times New Roman" w:cs="Times New Roman"/>
                  <w:i/>
                  <w:sz w:val="22"/>
                  <w:szCs w:val="22"/>
                </w:rPr>
                <w:delText>1</w:delText>
              </w:r>
              <w:r w:rsidR="00581D50" w:rsidRPr="002000F6" w:rsidDel="002718EE">
                <w:rPr>
                  <w:rFonts w:eastAsia="Times New Roman" w:cs="Times New Roman"/>
                  <w:i/>
                  <w:sz w:val="22"/>
                  <w:szCs w:val="22"/>
                </w:rPr>
                <w:delText>)</w:delText>
              </w:r>
              <w:r w:rsidRPr="002000F6" w:rsidDel="002718EE">
                <w:rPr>
                  <w:rFonts w:eastAsia="Times New Roman" w:cs="Times New Roman"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2DEE17" w14:textId="77777777" w:rsidR="007067B2" w:rsidRPr="002000F6" w:rsidRDefault="007067B2" w:rsidP="00924B29">
            <w:pPr>
              <w:contextualSpacing/>
              <w:outlineLvl w:val="0"/>
              <w:rPr>
                <w:rFonts w:eastAsia="Times New Roman" w:cs="Times New Roman"/>
                <w:b/>
                <w:sz w:val="40"/>
                <w:szCs w:val="40"/>
              </w:rPr>
            </w:pPr>
            <w:r w:rsidRPr="002000F6">
              <w:rPr>
                <w:rFonts w:eastAsia="Times New Roman" w:cs="Times New Roman"/>
                <w:b/>
                <w:noProof/>
                <w:sz w:val="40"/>
                <w:szCs w:val="40"/>
                <w:lang w:eastAsia="ko-KR"/>
              </w:rPr>
              <w:drawing>
                <wp:inline distT="0" distB="0" distL="0" distR="0" wp14:anchorId="27693E2D" wp14:editId="0B831BB8">
                  <wp:extent cx="1165405" cy="1510376"/>
                  <wp:effectExtent l="0" t="0" r="0" b="0"/>
                  <wp:docPr id="2" name="그림 2" descr="C:\Users\USER\Desktop\이채호\5 퍼스널 Personal Files\사진\반명함사진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이채호\5 퍼스널 Personal Files\사진\반명함사진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340" cy="1547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CAA8E" w14:textId="6D1DE363" w:rsidR="000D0903" w:rsidRPr="002000F6" w:rsidRDefault="009B4FD7" w:rsidP="00E15299">
      <w:pPr>
        <w:pBdr>
          <w:bottom w:val="single" w:sz="4" w:space="1" w:color="auto"/>
        </w:pBdr>
        <w:tabs>
          <w:tab w:val="left" w:pos="1600"/>
        </w:tabs>
        <w:contextualSpacing/>
        <w:outlineLvl w:val="0"/>
        <w:rPr>
          <w:rFonts w:eastAsia="Times New Roman" w:cs="Times New Roman"/>
          <w:b/>
        </w:rPr>
      </w:pPr>
      <w:r w:rsidRPr="002000F6">
        <w:rPr>
          <w:rFonts w:eastAsia="Times New Roman" w:cs="Times New Roman"/>
          <w:b/>
        </w:rPr>
        <w:t>ACADEMIC POSITION</w:t>
      </w:r>
      <w:r w:rsidR="00E0141F" w:rsidRPr="002000F6">
        <w:rPr>
          <w:rFonts w:eastAsia="Times New Roman" w:cs="Times New Roman"/>
          <w:b/>
        </w:rPr>
        <w:t xml:space="preserve"> </w:t>
      </w:r>
    </w:p>
    <w:p w14:paraId="5FC7E093" w14:textId="77777777" w:rsidR="000D0903" w:rsidRPr="002000F6" w:rsidRDefault="000D0903" w:rsidP="00A22FBD">
      <w:pPr>
        <w:contextualSpacing/>
        <w:rPr>
          <w:rFonts w:eastAsia="Times New Roman" w:cs="Times New Roman"/>
        </w:rPr>
      </w:pPr>
    </w:p>
    <w:p w14:paraId="6FBDBB2F" w14:textId="6E3B3A89" w:rsidR="008A5D9E" w:rsidRPr="002000F6" w:rsidRDefault="009C7DE5" w:rsidP="009C7DE5">
      <w:pPr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         </w:t>
      </w:r>
      <w:r w:rsidR="00DD56E4" w:rsidRPr="002000F6">
        <w:rPr>
          <w:rFonts w:eastAsia="Times New Roman" w:cs="Times New Roman"/>
        </w:rPr>
        <w:t>2019–present   Associate Professor</w:t>
      </w:r>
      <w:r w:rsidR="008A5D9E" w:rsidRPr="002000F6">
        <w:rPr>
          <w:rFonts w:eastAsia="Times New Roman" w:cs="Times New Roman"/>
        </w:rPr>
        <w:t xml:space="preserve"> of Marketing </w:t>
      </w:r>
      <w:del w:id="4" w:author="JL" w:date="2021-03-17T11:12:00Z">
        <w:r w:rsidR="008953FE" w:rsidRPr="002000F6" w:rsidDel="00FD3DF9">
          <w:rPr>
            <w:rFonts w:eastAsia="Times New Roman" w:cs="Times New Roman"/>
          </w:rPr>
          <w:delText>&amp;</w:delText>
        </w:r>
        <w:r w:rsidR="004A251E" w:rsidDel="00FD3DF9">
          <w:rPr>
            <w:rFonts w:eastAsia="Times New Roman" w:cs="Times New Roman"/>
          </w:rPr>
          <w:delText xml:space="preserve"> Artificial Intelligence</w:delText>
        </w:r>
      </w:del>
    </w:p>
    <w:p w14:paraId="3CBDB010" w14:textId="71418391" w:rsidR="00DD56E4" w:rsidRDefault="008A5D9E" w:rsidP="009C7DE5">
      <w:pPr>
        <w:contextualSpacing/>
        <w:rPr>
          <w:ins w:id="5" w:author="JL" w:date="2021-03-17T11:12:00Z"/>
          <w:rFonts w:eastAsia="Times New Roman" w:cs="Times New Roman"/>
          <w:i/>
          <w:iCs/>
        </w:rPr>
      </w:pPr>
      <w:r w:rsidRPr="002000F6">
        <w:rPr>
          <w:rFonts w:eastAsia="Times New Roman" w:cs="Times New Roman"/>
          <w:i/>
          <w:iCs/>
        </w:rPr>
        <w:t xml:space="preserve"> </w:t>
      </w:r>
      <w:r w:rsidRPr="002000F6">
        <w:rPr>
          <w:rFonts w:eastAsia="Times New Roman" w:cs="Times New Roman"/>
          <w:i/>
          <w:iCs/>
        </w:rPr>
        <w:tab/>
      </w:r>
      <w:r w:rsidRPr="002000F6">
        <w:rPr>
          <w:rFonts w:eastAsia="Times New Roman" w:cs="Times New Roman"/>
          <w:i/>
          <w:iCs/>
        </w:rPr>
        <w:tab/>
        <w:t xml:space="preserve">     Dongguk University</w:t>
      </w:r>
    </w:p>
    <w:p w14:paraId="476C3371" w14:textId="118B1AC0" w:rsidR="00FD3DF9" w:rsidRPr="002000F6" w:rsidRDefault="00FD3DF9" w:rsidP="00FD3DF9">
      <w:pPr>
        <w:contextualSpacing/>
        <w:rPr>
          <w:ins w:id="6" w:author="JL" w:date="2021-03-17T11:12:00Z"/>
          <w:rFonts w:eastAsia="Times New Roman" w:cs="Times New Roman"/>
        </w:rPr>
      </w:pPr>
      <w:ins w:id="7" w:author="JL" w:date="2021-03-17T11:12:00Z">
        <w:r>
          <w:rPr>
            <w:rFonts w:eastAsia="Times New Roman" w:cs="Times New Roman"/>
            <w:i/>
            <w:iCs/>
          </w:rPr>
          <w:t xml:space="preserve">         </w:t>
        </w:r>
        <w:r>
          <w:rPr>
            <w:rFonts w:eastAsia="Times New Roman" w:cs="Times New Roman"/>
          </w:rPr>
          <w:t xml:space="preserve">2021-present   </w:t>
        </w:r>
        <w:r w:rsidRPr="002000F6">
          <w:rPr>
            <w:rFonts w:eastAsia="Times New Roman" w:cs="Times New Roman"/>
          </w:rPr>
          <w:t xml:space="preserve">Associate Professor of </w:t>
        </w:r>
        <w:r>
          <w:rPr>
            <w:rFonts w:eastAsia="Times New Roman" w:cs="Times New Roman"/>
          </w:rPr>
          <w:t>Artificial Intelligence</w:t>
        </w:r>
      </w:ins>
    </w:p>
    <w:p w14:paraId="79613DCB" w14:textId="208DE77B" w:rsidR="00FD3DF9" w:rsidRPr="00FD3DF9" w:rsidRDefault="00FD3DF9" w:rsidP="009C7DE5">
      <w:pPr>
        <w:contextualSpacing/>
        <w:rPr>
          <w:rFonts w:eastAsia="Times New Roman" w:cs="Times New Roman"/>
          <w:lang w:eastAsia="ko-KR"/>
          <w:rPrChange w:id="8" w:author="JL" w:date="2021-03-17T11:12:00Z">
            <w:rPr>
              <w:rFonts w:eastAsia="Times New Roman" w:cs="Times New Roman"/>
              <w:i/>
              <w:iCs/>
              <w:lang w:eastAsia="ko-KR"/>
            </w:rPr>
          </w:rPrChange>
        </w:rPr>
      </w:pPr>
      <w:ins w:id="9" w:author="JL" w:date="2021-03-17T11:12:00Z">
        <w:r w:rsidRPr="002000F6">
          <w:rPr>
            <w:rFonts w:eastAsia="Times New Roman" w:cs="Times New Roman"/>
            <w:i/>
            <w:iCs/>
          </w:rPr>
          <w:t xml:space="preserve"> </w:t>
        </w:r>
        <w:r w:rsidRPr="002000F6">
          <w:rPr>
            <w:rFonts w:eastAsia="Times New Roman" w:cs="Times New Roman"/>
            <w:i/>
            <w:iCs/>
          </w:rPr>
          <w:tab/>
        </w:r>
        <w:r w:rsidRPr="002000F6">
          <w:rPr>
            <w:rFonts w:eastAsia="Times New Roman" w:cs="Times New Roman"/>
            <w:i/>
            <w:iCs/>
          </w:rPr>
          <w:tab/>
          <w:t xml:space="preserve">     Dongguk University</w:t>
        </w:r>
      </w:ins>
    </w:p>
    <w:p w14:paraId="11FF6330" w14:textId="35C4E16E" w:rsidR="000D0903" w:rsidRPr="002000F6" w:rsidRDefault="00DD56E4" w:rsidP="009C7DE5">
      <w:pPr>
        <w:contextualSpacing/>
        <w:rPr>
          <w:rFonts w:eastAsia="Times New Roman" w:cs="Times New Roman"/>
          <w:i/>
          <w:iCs/>
        </w:rPr>
      </w:pPr>
      <w:r w:rsidRPr="002000F6">
        <w:rPr>
          <w:rFonts w:eastAsia="Times New Roman" w:cs="Times New Roman"/>
        </w:rPr>
        <w:t xml:space="preserve">         </w:t>
      </w:r>
      <w:r w:rsidR="009B4FD7" w:rsidRPr="002000F6">
        <w:rPr>
          <w:rFonts w:eastAsia="Times New Roman" w:cs="Times New Roman"/>
        </w:rPr>
        <w:t>2014–</w:t>
      </w:r>
      <w:r w:rsidRPr="002000F6">
        <w:rPr>
          <w:rFonts w:eastAsia="Times New Roman" w:cs="Times New Roman"/>
        </w:rPr>
        <w:t>2019</w:t>
      </w:r>
      <w:r w:rsidR="00337A5B" w:rsidRPr="002000F6">
        <w:rPr>
          <w:rFonts w:eastAsia="Times New Roman" w:cs="Times New Roman"/>
        </w:rPr>
        <w:t xml:space="preserve">   </w:t>
      </w:r>
      <w:r w:rsidRPr="002000F6">
        <w:rPr>
          <w:rFonts w:eastAsia="Times New Roman" w:cs="Times New Roman"/>
        </w:rPr>
        <w:t xml:space="preserve">    </w:t>
      </w:r>
      <w:r w:rsidR="009B4FD7" w:rsidRPr="002000F6">
        <w:rPr>
          <w:rFonts w:eastAsia="Times New Roman" w:cs="Times New Roman"/>
        </w:rPr>
        <w:t>Assistant Professor</w:t>
      </w:r>
      <w:r w:rsidR="008A5D9E" w:rsidRPr="002000F6">
        <w:rPr>
          <w:rFonts w:eastAsia="Times New Roman" w:cs="Times New Roman"/>
        </w:rPr>
        <w:t xml:space="preserve"> of Marketing </w:t>
      </w:r>
      <w:r w:rsidR="008953FE" w:rsidRPr="002000F6">
        <w:rPr>
          <w:rFonts w:eastAsia="Times New Roman" w:cs="Times New Roman"/>
        </w:rPr>
        <w:t>&amp;</w:t>
      </w:r>
      <w:r w:rsidR="008A5D9E" w:rsidRPr="002000F6">
        <w:rPr>
          <w:rFonts w:eastAsia="Times New Roman" w:cs="Times New Roman"/>
        </w:rPr>
        <w:t xml:space="preserve"> Management of Technology (MOT)</w:t>
      </w:r>
      <w:r w:rsidR="008A5D9E" w:rsidRPr="002000F6">
        <w:rPr>
          <w:rFonts w:eastAsia="Times New Roman" w:cs="Times New Roman"/>
        </w:rPr>
        <w:br/>
      </w:r>
      <w:r w:rsidR="008A5D9E" w:rsidRPr="002000F6">
        <w:rPr>
          <w:rFonts w:eastAsia="Times New Roman" w:cs="Times New Roman"/>
          <w:i/>
          <w:iCs/>
        </w:rPr>
        <w:t xml:space="preserve">                                 </w:t>
      </w:r>
      <w:r w:rsidR="007067B2" w:rsidRPr="002000F6">
        <w:rPr>
          <w:rFonts w:eastAsia="Times New Roman" w:cs="Times New Roman"/>
          <w:i/>
          <w:iCs/>
        </w:rPr>
        <w:t xml:space="preserve"> U</w:t>
      </w:r>
      <w:r w:rsidR="008A5D9E" w:rsidRPr="002000F6">
        <w:rPr>
          <w:rFonts w:eastAsia="Times New Roman" w:cs="Times New Roman"/>
          <w:i/>
          <w:iCs/>
        </w:rPr>
        <w:t>lsan National Institute of Science and Technology (U</w:t>
      </w:r>
      <w:r w:rsidR="007067B2" w:rsidRPr="002000F6">
        <w:rPr>
          <w:rFonts w:eastAsia="Times New Roman" w:cs="Times New Roman"/>
          <w:i/>
          <w:iCs/>
        </w:rPr>
        <w:t>NIST</w:t>
      </w:r>
      <w:r w:rsidR="008A5D9E" w:rsidRPr="002000F6">
        <w:rPr>
          <w:rFonts w:eastAsia="Times New Roman" w:cs="Times New Roman"/>
          <w:i/>
          <w:iCs/>
        </w:rPr>
        <w:t>)</w:t>
      </w:r>
    </w:p>
    <w:p w14:paraId="0D8CDE9D" w14:textId="77777777" w:rsidR="009B4FD7" w:rsidRPr="002000F6" w:rsidRDefault="009B4FD7" w:rsidP="00A22FBD">
      <w:pPr>
        <w:ind w:left="440"/>
        <w:contextualSpacing/>
        <w:rPr>
          <w:rFonts w:eastAsia="Times New Roman" w:cs="Times New Roman"/>
          <w:lang w:eastAsia="ko-KR"/>
        </w:rPr>
      </w:pPr>
    </w:p>
    <w:p w14:paraId="1F45DDAB" w14:textId="2EA9363E" w:rsidR="000D0903" w:rsidRPr="002000F6" w:rsidRDefault="00E0141F" w:rsidP="00E15299">
      <w:pPr>
        <w:pBdr>
          <w:bottom w:val="single" w:sz="4" w:space="1" w:color="auto"/>
        </w:pBdr>
        <w:tabs>
          <w:tab w:val="left" w:pos="1360"/>
        </w:tabs>
        <w:contextualSpacing/>
        <w:outlineLvl w:val="0"/>
        <w:rPr>
          <w:rFonts w:eastAsia="Times New Roman" w:cs="Times New Roman"/>
          <w:b/>
        </w:rPr>
      </w:pPr>
      <w:r w:rsidRPr="002000F6">
        <w:rPr>
          <w:rFonts w:eastAsia="Times New Roman" w:cs="Times New Roman"/>
          <w:b/>
        </w:rPr>
        <w:t xml:space="preserve">EDUCATION </w:t>
      </w:r>
    </w:p>
    <w:p w14:paraId="56559E8B" w14:textId="77777777" w:rsidR="000D0903" w:rsidRPr="002000F6" w:rsidRDefault="000D0903" w:rsidP="00A22FBD">
      <w:pPr>
        <w:contextualSpacing/>
        <w:rPr>
          <w:rFonts w:eastAsia="Times New Roman" w:cs="Times New Roman"/>
        </w:rPr>
      </w:pPr>
    </w:p>
    <w:p w14:paraId="305CAA8D" w14:textId="145994A9" w:rsidR="008B5328" w:rsidRPr="002000F6" w:rsidRDefault="00794BD1" w:rsidP="00A22FBD">
      <w:pPr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         2014    Ph.D., Marketing, </w:t>
      </w:r>
      <w:r w:rsidR="009808D8" w:rsidRPr="002000F6">
        <w:rPr>
          <w:rFonts w:eastAsia="Times New Roman" w:cs="Times New Roman"/>
        </w:rPr>
        <w:t xml:space="preserve">Marshall School of Business, </w:t>
      </w:r>
      <w:r w:rsidRPr="002000F6">
        <w:rPr>
          <w:rFonts w:eastAsia="Times New Roman" w:cs="Times New Roman"/>
          <w:i/>
          <w:iCs/>
        </w:rPr>
        <w:t>University of Southern California</w:t>
      </w:r>
      <w:r w:rsidR="00FC6340" w:rsidRPr="002000F6">
        <w:rPr>
          <w:rFonts w:eastAsia="Times New Roman" w:cs="Times New Roman"/>
          <w:i/>
          <w:iCs/>
        </w:rPr>
        <w:t xml:space="preserve"> </w:t>
      </w:r>
    </w:p>
    <w:p w14:paraId="2DB027E5" w14:textId="071E8961" w:rsidR="00794BD1" w:rsidRPr="002000F6" w:rsidRDefault="008B5328" w:rsidP="00A22FBD">
      <w:pPr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ab/>
        <w:t xml:space="preserve">      </w:t>
      </w:r>
      <w:r w:rsidR="0072243A" w:rsidRPr="002000F6">
        <w:rPr>
          <w:rFonts w:eastAsia="Times New Roman"/>
        </w:rPr>
        <w:t>(</w:t>
      </w:r>
      <w:r w:rsidRPr="002000F6">
        <w:rPr>
          <w:rFonts w:eastAsia="Times New Roman"/>
        </w:rPr>
        <w:t>Ad</w:t>
      </w:r>
      <w:r w:rsidR="00F829AA" w:rsidRPr="002000F6">
        <w:rPr>
          <w:rFonts w:eastAsia="Times New Roman"/>
        </w:rPr>
        <w:t>vi</w:t>
      </w:r>
      <w:r w:rsidRPr="002000F6">
        <w:rPr>
          <w:rFonts w:eastAsia="Times New Roman"/>
        </w:rPr>
        <w:t>ser</w:t>
      </w:r>
      <w:r w:rsidR="00F829AA" w:rsidRPr="002000F6">
        <w:rPr>
          <w:rFonts w:eastAsia="Times New Roman"/>
        </w:rPr>
        <w:t>s</w:t>
      </w:r>
      <w:r w:rsidR="0072243A" w:rsidRPr="002000F6">
        <w:rPr>
          <w:rFonts w:eastAsia="Times New Roman"/>
        </w:rPr>
        <w:t xml:space="preserve">: Wendy Wood and Joseph </w:t>
      </w:r>
      <w:r w:rsidR="00167B7C" w:rsidRPr="002000F6">
        <w:rPr>
          <w:rFonts w:eastAsia="Times New Roman"/>
        </w:rPr>
        <w:t xml:space="preserve">R. </w:t>
      </w:r>
      <w:r w:rsidR="0072243A" w:rsidRPr="002000F6">
        <w:rPr>
          <w:rFonts w:eastAsia="Times New Roman"/>
        </w:rPr>
        <w:t>Priester)</w:t>
      </w:r>
    </w:p>
    <w:p w14:paraId="302FD3A2" w14:textId="124DE05C" w:rsidR="008B5328" w:rsidRPr="002000F6" w:rsidRDefault="00794BD1" w:rsidP="00A22FBD">
      <w:pPr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         2010    M.S., Marketing, </w:t>
      </w:r>
      <w:r w:rsidR="009808D8" w:rsidRPr="002000F6">
        <w:rPr>
          <w:rFonts w:eastAsia="Times New Roman" w:cs="Times New Roman"/>
        </w:rPr>
        <w:t xml:space="preserve">School of Business Administration, </w:t>
      </w:r>
      <w:r w:rsidRPr="002000F6">
        <w:rPr>
          <w:rFonts w:eastAsia="Times New Roman" w:cs="Times New Roman"/>
          <w:i/>
          <w:iCs/>
        </w:rPr>
        <w:t>Seoul National University</w:t>
      </w:r>
      <w:r w:rsidR="00FC6340" w:rsidRPr="002000F6">
        <w:rPr>
          <w:rFonts w:eastAsia="Times New Roman" w:cs="Times New Roman"/>
          <w:i/>
          <w:iCs/>
        </w:rPr>
        <w:t xml:space="preserve"> </w:t>
      </w:r>
    </w:p>
    <w:p w14:paraId="59F73729" w14:textId="7EA832D6" w:rsidR="00C33E9F" w:rsidRPr="002000F6" w:rsidRDefault="008B5328" w:rsidP="00A22FBD">
      <w:pPr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ab/>
        <w:t xml:space="preserve">      </w:t>
      </w:r>
      <w:r w:rsidR="0072243A" w:rsidRPr="002000F6">
        <w:rPr>
          <w:rFonts w:eastAsia="Times New Roman"/>
        </w:rPr>
        <w:t xml:space="preserve">(Adviser: </w:t>
      </w:r>
      <w:proofErr w:type="spellStart"/>
      <w:r w:rsidR="0072243A" w:rsidRPr="002000F6">
        <w:rPr>
          <w:rFonts w:eastAsia="Times New Roman"/>
        </w:rPr>
        <w:t>Youjae</w:t>
      </w:r>
      <w:proofErr w:type="spellEnd"/>
      <w:r w:rsidR="0072243A" w:rsidRPr="002000F6">
        <w:rPr>
          <w:rFonts w:eastAsia="Times New Roman"/>
        </w:rPr>
        <w:t xml:space="preserve"> Yi)</w:t>
      </w:r>
    </w:p>
    <w:p w14:paraId="7C0BF7DB" w14:textId="50A4F5FF" w:rsidR="00794BD1" w:rsidRPr="002000F6" w:rsidRDefault="00794BD1" w:rsidP="00A22FBD">
      <w:pPr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         2007    </w:t>
      </w:r>
      <w:r w:rsidR="003C3349" w:rsidRPr="002000F6">
        <w:rPr>
          <w:rFonts w:eastAsia="Times New Roman" w:cs="Times New Roman"/>
        </w:rPr>
        <w:t>B.</w:t>
      </w:r>
      <w:r w:rsidRPr="002000F6">
        <w:rPr>
          <w:rFonts w:eastAsia="Times New Roman" w:cs="Times New Roman"/>
        </w:rPr>
        <w:t>A., Business A</w:t>
      </w:r>
      <w:r w:rsidR="00FC6340" w:rsidRPr="002000F6">
        <w:rPr>
          <w:rFonts w:eastAsia="Times New Roman" w:cs="Times New Roman"/>
        </w:rPr>
        <w:t xml:space="preserve">dministration, </w:t>
      </w:r>
      <w:r w:rsidR="00FC6340" w:rsidRPr="002000F6">
        <w:rPr>
          <w:rFonts w:eastAsia="Times New Roman" w:cs="Times New Roman"/>
          <w:i/>
          <w:iCs/>
        </w:rPr>
        <w:t xml:space="preserve">Korea University </w:t>
      </w:r>
    </w:p>
    <w:p w14:paraId="72309633" w14:textId="77777777" w:rsidR="000D0903" w:rsidRPr="002000F6" w:rsidRDefault="000D0903" w:rsidP="00A22FBD">
      <w:pPr>
        <w:contextualSpacing/>
        <w:rPr>
          <w:rFonts w:eastAsia="Times New Roman" w:cs="Times New Roman"/>
        </w:rPr>
      </w:pPr>
    </w:p>
    <w:p w14:paraId="27CE1440" w14:textId="7E600EA7" w:rsidR="009F4092" w:rsidRPr="002000F6" w:rsidRDefault="009F4092" w:rsidP="009F4092">
      <w:pPr>
        <w:pBdr>
          <w:bottom w:val="single" w:sz="4" w:space="1" w:color="auto"/>
        </w:pBdr>
        <w:tabs>
          <w:tab w:val="left" w:pos="2340"/>
        </w:tabs>
        <w:contextualSpacing/>
        <w:outlineLvl w:val="0"/>
        <w:rPr>
          <w:rFonts w:eastAsia="Times New Roman" w:cs="Times New Roman"/>
          <w:b/>
        </w:rPr>
      </w:pPr>
      <w:r w:rsidRPr="002000F6">
        <w:rPr>
          <w:rFonts w:eastAsia="Times New Roman" w:cs="Times New Roman"/>
          <w:b/>
        </w:rPr>
        <w:t>WORK EXPERIENCE</w:t>
      </w:r>
    </w:p>
    <w:p w14:paraId="27EB91E0" w14:textId="59A0577A" w:rsidR="009F4092" w:rsidRPr="002000F6" w:rsidRDefault="009F4092" w:rsidP="009F4092">
      <w:pPr>
        <w:contextualSpacing/>
        <w:rPr>
          <w:rFonts w:eastAsia="Times New Roman" w:cs="Times New Roman"/>
          <w:lang w:eastAsia="ko-KR"/>
        </w:rPr>
      </w:pPr>
    </w:p>
    <w:p w14:paraId="628723FB" w14:textId="32D48540" w:rsidR="002700A1" w:rsidRPr="002000F6" w:rsidRDefault="009F4092" w:rsidP="009F4092">
      <w:pPr>
        <w:contextualSpacing/>
        <w:rPr>
          <w:rFonts w:eastAsia="Times New Roman" w:cs="Times New Roman"/>
          <w:lang w:eastAsia="ko-KR"/>
        </w:rPr>
      </w:pPr>
      <w:r w:rsidRPr="002000F6">
        <w:rPr>
          <w:rFonts w:eastAsia="Times New Roman" w:cs="Times New Roman"/>
        </w:rPr>
        <w:t xml:space="preserve">         2010–2014       </w:t>
      </w:r>
      <w:r w:rsidR="005A4CF5">
        <w:rPr>
          <w:rFonts w:eastAsia="Times New Roman" w:cs="Times New Roman"/>
        </w:rPr>
        <w:t xml:space="preserve">USC </w:t>
      </w:r>
      <w:r w:rsidR="002700A1" w:rsidRPr="002000F6">
        <w:rPr>
          <w:rFonts w:eastAsia="Times New Roman" w:cs="Times New Roman"/>
        </w:rPr>
        <w:t xml:space="preserve">Lab </w:t>
      </w:r>
      <w:r w:rsidR="002700A1" w:rsidRPr="002000F6">
        <w:rPr>
          <w:rFonts w:eastAsia="Times New Roman" w:cs="Times New Roman"/>
          <w:lang w:eastAsia="ko-KR"/>
        </w:rPr>
        <w:t>Researcher</w:t>
      </w:r>
      <w:r w:rsidR="00266BC2" w:rsidRPr="002000F6">
        <w:rPr>
          <w:rFonts w:eastAsia="Times New Roman" w:cs="Times New Roman"/>
          <w:lang w:eastAsia="ko-KR"/>
        </w:rPr>
        <w:t xml:space="preserve"> </w:t>
      </w:r>
    </w:p>
    <w:p w14:paraId="770F586A" w14:textId="724B4A9B" w:rsidR="009F4092" w:rsidRPr="002000F6" w:rsidRDefault="002700A1" w:rsidP="002700A1">
      <w:pPr>
        <w:ind w:left="1440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  <w:lang w:eastAsia="ko-KR"/>
        </w:rPr>
        <w:t xml:space="preserve">     Social Behavior Lab, </w:t>
      </w:r>
      <w:r w:rsidRPr="002000F6">
        <w:rPr>
          <w:rFonts w:eastAsia="Times New Roman" w:cs="Times New Roman"/>
          <w:i/>
          <w:iCs/>
          <w:lang w:eastAsia="ko-KR"/>
        </w:rPr>
        <w:t>University of Southern California</w:t>
      </w:r>
      <w:r w:rsidR="009F4092" w:rsidRPr="002000F6">
        <w:rPr>
          <w:rFonts w:eastAsia="Times New Roman" w:cs="Times New Roman"/>
        </w:rPr>
        <w:t xml:space="preserve">                                  </w:t>
      </w:r>
    </w:p>
    <w:p w14:paraId="48FF1CF2" w14:textId="64FD4335" w:rsidR="002700A1" w:rsidRPr="002000F6" w:rsidRDefault="002700A1" w:rsidP="002700A1">
      <w:pPr>
        <w:contextualSpacing/>
        <w:rPr>
          <w:rFonts w:ascii="Batang" w:eastAsia="Batang" w:hAnsi="Batang" w:cs="Batang"/>
          <w:lang w:eastAsia="ko-KR"/>
        </w:rPr>
      </w:pPr>
      <w:r w:rsidRPr="002000F6">
        <w:rPr>
          <w:rFonts w:eastAsia="Times New Roman" w:cs="Times New Roman"/>
        </w:rPr>
        <w:t xml:space="preserve">         2007                 </w:t>
      </w:r>
      <w:r w:rsidR="003A7216" w:rsidRPr="002000F6">
        <w:rPr>
          <w:rFonts w:eastAsia="Times New Roman" w:cs="Times New Roman"/>
        </w:rPr>
        <w:t>Associate</w:t>
      </w:r>
    </w:p>
    <w:p w14:paraId="64C0AA50" w14:textId="1692648E" w:rsidR="002700A1" w:rsidRPr="002000F6" w:rsidRDefault="002700A1" w:rsidP="002700A1">
      <w:pPr>
        <w:ind w:left="1440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     Product Planning Team, </w:t>
      </w:r>
      <w:r w:rsidRPr="002000F6">
        <w:rPr>
          <w:rFonts w:eastAsia="Times New Roman" w:cs="Times New Roman"/>
          <w:i/>
          <w:iCs/>
        </w:rPr>
        <w:t>LG Electronics</w:t>
      </w:r>
      <w:r w:rsidRPr="002000F6">
        <w:rPr>
          <w:rFonts w:eastAsia="Times New Roman" w:cs="Times New Roman"/>
        </w:rPr>
        <w:t xml:space="preserve"> </w:t>
      </w:r>
    </w:p>
    <w:p w14:paraId="1C7DD378" w14:textId="77777777" w:rsidR="009F4092" w:rsidRPr="002000F6" w:rsidRDefault="009F4092" w:rsidP="009F4092">
      <w:pPr>
        <w:contextualSpacing/>
        <w:rPr>
          <w:rFonts w:eastAsia="Times New Roman" w:cs="Times New Roman"/>
        </w:rPr>
      </w:pPr>
    </w:p>
    <w:p w14:paraId="452221D5" w14:textId="2C92A3F1" w:rsidR="00CE329F" w:rsidRPr="002000F6" w:rsidRDefault="00CE329F" w:rsidP="00E15299">
      <w:pPr>
        <w:pBdr>
          <w:bottom w:val="single" w:sz="4" w:space="1" w:color="auto"/>
        </w:pBdr>
        <w:tabs>
          <w:tab w:val="left" w:pos="2340"/>
        </w:tabs>
        <w:contextualSpacing/>
        <w:outlineLvl w:val="0"/>
        <w:rPr>
          <w:rFonts w:eastAsia="Times New Roman" w:cs="Times New Roman"/>
          <w:b/>
        </w:rPr>
      </w:pPr>
      <w:r w:rsidRPr="002000F6">
        <w:rPr>
          <w:rFonts w:eastAsia="Times New Roman" w:cs="Times New Roman"/>
          <w:b/>
        </w:rPr>
        <w:t xml:space="preserve">AWARDS </w:t>
      </w:r>
    </w:p>
    <w:p w14:paraId="4978D267" w14:textId="77777777" w:rsidR="00CE329F" w:rsidRPr="002000F6" w:rsidRDefault="00CE329F" w:rsidP="00CE329F">
      <w:pPr>
        <w:pStyle w:val="ListParagraph"/>
        <w:rPr>
          <w:rFonts w:eastAsia="Times New Roman" w:cs="Times New Roman"/>
        </w:rPr>
      </w:pPr>
    </w:p>
    <w:p w14:paraId="3839BB3A" w14:textId="2E4AE39F" w:rsidR="00CE329F" w:rsidRPr="002000F6" w:rsidRDefault="00CE329F" w:rsidP="00A4370F">
      <w:pPr>
        <w:ind w:left="480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>Outstanding Faculty Award</w:t>
      </w:r>
      <w:r w:rsidR="003835E8">
        <w:rPr>
          <w:rFonts w:eastAsia="Times New Roman" w:cs="Times New Roman"/>
        </w:rPr>
        <w:t xml:space="preserve"> (Research Area)</w:t>
      </w:r>
      <w:r w:rsidR="00A4370F" w:rsidRPr="002000F6">
        <w:rPr>
          <w:rFonts w:eastAsia="Times New Roman" w:cs="Times New Roman"/>
          <w:color w:val="000000"/>
        </w:rPr>
        <w:br/>
      </w:r>
      <w:r w:rsidR="00A4370F" w:rsidRPr="002000F6">
        <w:rPr>
          <w:rFonts w:eastAsia="Times New Roman" w:cs="Times New Roman" w:hint="eastAsia"/>
          <w:color w:val="000000"/>
        </w:rPr>
        <w:t xml:space="preserve">     </w:t>
      </w:r>
      <w:r w:rsidR="00A4370F" w:rsidRPr="002000F6">
        <w:rPr>
          <w:rFonts w:eastAsia="Times New Roman" w:cs="Times New Roman"/>
          <w:color w:val="000000"/>
        </w:rPr>
        <w:t>-</w:t>
      </w:r>
      <w:r w:rsidR="00A4370F" w:rsidRPr="002000F6">
        <w:rPr>
          <w:rFonts w:eastAsia="Times New Roman" w:cs="Times New Roman" w:hint="eastAsia"/>
          <w:color w:val="000000"/>
        </w:rPr>
        <w:t xml:space="preserve"> </w:t>
      </w:r>
      <w:r w:rsidRPr="002000F6">
        <w:rPr>
          <w:rFonts w:eastAsia="Times New Roman" w:cs="Times New Roman"/>
        </w:rPr>
        <w:t>One of</w:t>
      </w:r>
      <w:r w:rsidR="002B0826" w:rsidRPr="002000F6">
        <w:rPr>
          <w:rFonts w:eastAsia="Times New Roman" w:cs="Times New Roman"/>
        </w:rPr>
        <w:t xml:space="preserve"> four </w:t>
      </w:r>
      <w:r w:rsidRPr="002000F6">
        <w:rPr>
          <w:rFonts w:eastAsia="Times New Roman" w:cs="Times New Roman"/>
        </w:rPr>
        <w:t xml:space="preserve">award recipients across all disciplines at </w:t>
      </w:r>
      <w:r w:rsidRPr="002000F6">
        <w:rPr>
          <w:rFonts w:eastAsia="Times New Roman" w:cs="Times New Roman"/>
          <w:i/>
          <w:iCs/>
        </w:rPr>
        <w:t>UNIST</w:t>
      </w:r>
      <w:r w:rsidRPr="002000F6">
        <w:rPr>
          <w:rFonts w:eastAsia="Times New Roman" w:cs="Times New Roman"/>
        </w:rPr>
        <w:t xml:space="preserve"> </w:t>
      </w:r>
      <w:r w:rsidR="00AB7FC7">
        <w:rPr>
          <w:rFonts w:eastAsia="Times New Roman" w:cs="Times New Roman"/>
        </w:rPr>
        <w:t>(2018)</w:t>
      </w:r>
    </w:p>
    <w:p w14:paraId="77EBF16F" w14:textId="319A1501" w:rsidR="00A62CD7" w:rsidRPr="002000F6" w:rsidRDefault="00A62CD7" w:rsidP="00A4370F">
      <w:pPr>
        <w:ind w:left="480"/>
        <w:contextualSpacing/>
        <w:rPr>
          <w:rFonts w:eastAsia="Times New Roman" w:cs="Times New Roman"/>
        </w:rPr>
      </w:pPr>
    </w:p>
    <w:p w14:paraId="7F248D91" w14:textId="39697638" w:rsidR="00A62CD7" w:rsidRPr="002000F6" w:rsidRDefault="00A62CD7" w:rsidP="00A4370F">
      <w:pPr>
        <w:ind w:left="480"/>
        <w:contextualSpacing/>
        <w:rPr>
          <w:rFonts w:eastAsia="Times New Roman" w:cs="Times New Roman"/>
          <w:color w:val="000000"/>
        </w:rPr>
      </w:pPr>
      <w:proofErr w:type="spellStart"/>
      <w:r w:rsidRPr="002000F6">
        <w:rPr>
          <w:rFonts w:eastAsia="Times New Roman" w:cs="Times New Roman"/>
          <w:color w:val="000000"/>
        </w:rPr>
        <w:t>Altmetric</w:t>
      </w:r>
      <w:proofErr w:type="spellEnd"/>
      <w:r w:rsidR="007C5C39" w:rsidRPr="002000F6">
        <w:rPr>
          <w:rFonts w:eastAsia="Times New Roman" w:cs="Times New Roman"/>
          <w:color w:val="000000"/>
        </w:rPr>
        <w:t xml:space="preserve"> Research</w:t>
      </w:r>
      <w:r w:rsidR="00A13173" w:rsidRPr="002000F6">
        <w:rPr>
          <w:rFonts w:eastAsia="Times New Roman" w:cs="Times New Roman"/>
          <w:color w:val="000000"/>
        </w:rPr>
        <w:t xml:space="preserve"> </w:t>
      </w:r>
      <w:r w:rsidRPr="002000F6">
        <w:rPr>
          <w:rFonts w:eastAsia="Times New Roman" w:cs="Times New Roman"/>
          <w:color w:val="000000"/>
        </w:rPr>
        <w:t xml:space="preserve">Attention Score (Top 4%): </w:t>
      </w:r>
      <w:hyperlink r:id="rId10" w:anchor="score" w:history="1">
        <w:r w:rsidRPr="002000F6">
          <w:rPr>
            <w:rStyle w:val="Hyperlink"/>
            <w:rFonts w:eastAsia="Times New Roman" w:cs="Times New Roman"/>
          </w:rPr>
          <w:t>https://sage.altmetric.com/details/42559614#score</w:t>
        </w:r>
      </w:hyperlink>
    </w:p>
    <w:p w14:paraId="19D0727E" w14:textId="77777777" w:rsidR="00CE329F" w:rsidRPr="002000F6" w:rsidRDefault="00CE329F" w:rsidP="00CE329F">
      <w:pPr>
        <w:tabs>
          <w:tab w:val="left" w:pos="1360"/>
        </w:tabs>
        <w:contextualSpacing/>
        <w:outlineLvl w:val="0"/>
        <w:rPr>
          <w:rFonts w:eastAsia="Times New Roman" w:cs="Times New Roman"/>
          <w:b/>
        </w:rPr>
      </w:pPr>
    </w:p>
    <w:p w14:paraId="338FAA8A" w14:textId="10A82FF7" w:rsidR="00E0141F" w:rsidRPr="002000F6" w:rsidRDefault="00E0141F" w:rsidP="00E15299">
      <w:pPr>
        <w:pBdr>
          <w:bottom w:val="single" w:sz="4" w:space="1" w:color="auto"/>
        </w:pBdr>
        <w:tabs>
          <w:tab w:val="left" w:pos="2340"/>
        </w:tabs>
        <w:contextualSpacing/>
        <w:outlineLvl w:val="0"/>
        <w:rPr>
          <w:rFonts w:eastAsia="Times New Roman" w:cs="Times New Roman"/>
          <w:b/>
        </w:rPr>
      </w:pPr>
      <w:r w:rsidRPr="002000F6">
        <w:rPr>
          <w:rFonts w:eastAsia="Times New Roman" w:cs="Times New Roman"/>
          <w:b/>
        </w:rPr>
        <w:t xml:space="preserve">RESEARCH INTERESTS </w:t>
      </w:r>
    </w:p>
    <w:p w14:paraId="298E37D7" w14:textId="77777777" w:rsidR="00E0141F" w:rsidRPr="002000F6" w:rsidRDefault="00E0141F" w:rsidP="00E0141F">
      <w:pPr>
        <w:contextualSpacing/>
        <w:rPr>
          <w:rFonts w:eastAsia="Times New Roman" w:cs="Times New Roman"/>
        </w:rPr>
      </w:pPr>
    </w:p>
    <w:p w14:paraId="2F7E5BCB" w14:textId="1CBBD402" w:rsidR="00563F16" w:rsidRPr="002000F6" w:rsidRDefault="009808D8" w:rsidP="00563F16">
      <w:pPr>
        <w:ind w:left="480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Artificial </w:t>
      </w:r>
      <w:r w:rsidR="001B025D" w:rsidRPr="002000F6">
        <w:rPr>
          <w:rFonts w:eastAsia="Times New Roman" w:cs="Times New Roman"/>
        </w:rPr>
        <w:t>Intelligence (</w:t>
      </w:r>
      <w:r w:rsidRPr="002000F6">
        <w:rPr>
          <w:rFonts w:eastAsia="Times New Roman" w:cs="Times New Roman"/>
        </w:rPr>
        <w:t xml:space="preserve">AI) </w:t>
      </w:r>
      <w:r w:rsidR="00FC6340" w:rsidRPr="002000F6">
        <w:rPr>
          <w:rFonts w:eastAsia="Times New Roman" w:cs="Times New Roman"/>
        </w:rPr>
        <w:t>Application</w:t>
      </w:r>
      <w:r w:rsidR="000816AB" w:rsidRPr="002000F6">
        <w:rPr>
          <w:rFonts w:eastAsia="Times New Roman" w:cs="Times New Roman"/>
        </w:rPr>
        <w:t xml:space="preserve"> and Acceptance</w:t>
      </w:r>
    </w:p>
    <w:p w14:paraId="215732F7" w14:textId="6F9B611A" w:rsidR="000816AB" w:rsidRPr="002000F6" w:rsidRDefault="000816AB" w:rsidP="000816AB">
      <w:pPr>
        <w:ind w:left="480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>Experien</w:t>
      </w:r>
      <w:r w:rsidR="00991750" w:rsidRPr="002000F6">
        <w:rPr>
          <w:rFonts w:eastAsia="Times New Roman" w:cs="Times New Roman"/>
        </w:rPr>
        <w:t xml:space="preserve">tial </w:t>
      </w:r>
      <w:ins w:id="10" w:author="JL" w:date="2021-03-17T11:13:00Z">
        <w:r w:rsidR="00F30E8A">
          <w:rPr>
            <w:rFonts w:eastAsia="Times New Roman" w:cs="Times New Roman"/>
          </w:rPr>
          <w:t>(</w:t>
        </w:r>
      </w:ins>
      <w:r w:rsidR="00991750" w:rsidRPr="002000F6">
        <w:rPr>
          <w:rFonts w:eastAsia="Times New Roman" w:cs="Times New Roman"/>
        </w:rPr>
        <w:t>vs. Material</w:t>
      </w:r>
      <w:ins w:id="11" w:author="JL" w:date="2021-03-17T11:13:00Z">
        <w:r w:rsidR="00F30E8A">
          <w:rPr>
            <w:rFonts w:eastAsia="Times New Roman" w:cs="Times New Roman"/>
          </w:rPr>
          <w:t>)</w:t>
        </w:r>
      </w:ins>
      <w:r w:rsidR="00991750" w:rsidRPr="002000F6">
        <w:rPr>
          <w:rFonts w:eastAsia="Times New Roman" w:cs="Times New Roman"/>
        </w:rPr>
        <w:t xml:space="preserve"> </w:t>
      </w:r>
      <w:r w:rsidRPr="002000F6">
        <w:rPr>
          <w:rFonts w:eastAsia="Times New Roman" w:cs="Times New Roman"/>
        </w:rPr>
        <w:t xml:space="preserve">Marketing </w:t>
      </w:r>
    </w:p>
    <w:p w14:paraId="2B51900B" w14:textId="4145C015" w:rsidR="004A5C5D" w:rsidRPr="002000F6" w:rsidRDefault="004A5C5D" w:rsidP="004A5C5D">
      <w:pPr>
        <w:ind w:left="480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>Branding and Marketing Strategy</w:t>
      </w:r>
    </w:p>
    <w:p w14:paraId="43829970" w14:textId="45FD8AB8" w:rsidR="000816AB" w:rsidRPr="002000F6" w:rsidRDefault="000816AB" w:rsidP="000816AB">
      <w:pPr>
        <w:ind w:left="480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Hospitality and </w:t>
      </w:r>
      <w:r w:rsidR="00B2691B" w:rsidRPr="002000F6">
        <w:rPr>
          <w:rFonts w:eastAsia="Times New Roman" w:cs="Times New Roman"/>
        </w:rPr>
        <w:t>Tourism</w:t>
      </w:r>
      <w:r w:rsidR="000B2F8E" w:rsidRPr="002000F6">
        <w:rPr>
          <w:rFonts w:eastAsia="Times New Roman" w:cs="Times New Roman"/>
        </w:rPr>
        <w:t xml:space="preserve"> Marketing </w:t>
      </w:r>
    </w:p>
    <w:p w14:paraId="41768A10" w14:textId="75F4BDF6" w:rsidR="00B2691B" w:rsidRDefault="000B2F8E" w:rsidP="000816AB">
      <w:pPr>
        <w:ind w:left="480"/>
        <w:contextualSpacing/>
        <w:rPr>
          <w:ins w:id="12" w:author="JL" w:date="2021-03-17T11:12:00Z"/>
          <w:rFonts w:eastAsia="Times New Roman" w:cs="Times New Roman"/>
        </w:rPr>
      </w:pPr>
      <w:r w:rsidRPr="002000F6">
        <w:rPr>
          <w:rFonts w:eastAsia="Times New Roman" w:cs="Times New Roman"/>
        </w:rPr>
        <w:t>Consumer Social Class</w:t>
      </w:r>
    </w:p>
    <w:p w14:paraId="49288166" w14:textId="1DEFBFC9" w:rsidR="00F30E8A" w:rsidRPr="002000F6" w:rsidRDefault="00F30E8A" w:rsidP="000816AB">
      <w:pPr>
        <w:ind w:left="480"/>
        <w:contextualSpacing/>
        <w:rPr>
          <w:rFonts w:eastAsia="Times New Roman" w:cs="Times New Roman"/>
        </w:rPr>
      </w:pPr>
      <w:ins w:id="13" w:author="JL" w:date="2021-03-17T11:12:00Z">
        <w:r>
          <w:rPr>
            <w:rFonts w:eastAsia="Times New Roman" w:cs="Times New Roman"/>
          </w:rPr>
          <w:t>Donation</w:t>
        </w:r>
      </w:ins>
    </w:p>
    <w:p w14:paraId="5791EC2F" w14:textId="6459124C" w:rsidR="00E0141F" w:rsidRPr="002000F6" w:rsidRDefault="00E0141F" w:rsidP="00C94854">
      <w:pPr>
        <w:ind w:right="100"/>
        <w:contextualSpacing/>
        <w:rPr>
          <w:rFonts w:eastAsia="Times New Roman" w:cs="Times New Roman"/>
          <w:b/>
        </w:rPr>
      </w:pPr>
    </w:p>
    <w:p w14:paraId="56A30E83" w14:textId="7C5606FE" w:rsidR="000D0903" w:rsidRPr="002000F6" w:rsidRDefault="0092783E" w:rsidP="00E15299">
      <w:pPr>
        <w:pBdr>
          <w:bottom w:val="single" w:sz="4" w:space="1" w:color="auto"/>
        </w:pBdr>
        <w:ind w:right="100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  <w:b/>
        </w:rPr>
        <w:t>PUBLICATIONS</w:t>
      </w:r>
      <w:r w:rsidR="00C94854" w:rsidRPr="002000F6">
        <w:rPr>
          <w:rFonts w:eastAsia="Times New Roman" w:cs="Times New Roman"/>
          <w:b/>
        </w:rPr>
        <w:t xml:space="preserve"> </w:t>
      </w:r>
      <w:r w:rsidR="00C94854" w:rsidRPr="002000F6">
        <w:rPr>
          <w:rFonts w:eastAsia="Times New Roman" w:cs="Times New Roman"/>
        </w:rPr>
        <w:t>(*</w:t>
      </w:r>
      <w:r w:rsidR="00C94854" w:rsidRPr="002000F6">
        <w:rPr>
          <w:rFonts w:eastAsia="Batang" w:cs="Times New Roman"/>
        </w:rPr>
        <w:t xml:space="preserve">denotes </w:t>
      </w:r>
      <w:r w:rsidR="00C94854" w:rsidRPr="002000F6">
        <w:rPr>
          <w:rFonts w:eastAsia="Times New Roman" w:cs="Times New Roman"/>
        </w:rPr>
        <w:t xml:space="preserve">corresponding </w:t>
      </w:r>
      <w:r w:rsidR="00E0141F" w:rsidRPr="002000F6">
        <w:rPr>
          <w:rFonts w:eastAsia="Times New Roman" w:cs="Times New Roman"/>
        </w:rPr>
        <w:t>author</w:t>
      </w:r>
      <w:r w:rsidR="006906A1" w:rsidRPr="002000F6">
        <w:rPr>
          <w:rFonts w:eastAsia="Times New Roman" w:cs="Times New Roman"/>
        </w:rPr>
        <w:t>)</w:t>
      </w:r>
    </w:p>
    <w:p w14:paraId="2A1AD9AF" w14:textId="77777777" w:rsidR="00B06002" w:rsidRPr="002000F6" w:rsidRDefault="00B06002" w:rsidP="009B02B6">
      <w:pPr>
        <w:ind w:right="160"/>
        <w:rPr>
          <w:rFonts w:eastAsia="Times New Roman" w:cs="Times New Roman"/>
        </w:rPr>
      </w:pPr>
    </w:p>
    <w:p w14:paraId="62D552A3" w14:textId="2DD92BE0" w:rsidR="00164212" w:rsidRPr="002000F6" w:rsidRDefault="00164212" w:rsidP="009B02B6">
      <w:pPr>
        <w:ind w:right="160"/>
        <w:rPr>
          <w:rFonts w:eastAsiaTheme="minorEastAsia" w:cs="Times New Roman"/>
          <w:i/>
          <w:lang w:eastAsia="ko-KR"/>
        </w:rPr>
      </w:pPr>
      <w:r w:rsidRPr="002000F6">
        <w:rPr>
          <w:rFonts w:eastAsiaTheme="minorEastAsia" w:cs="Times New Roman" w:hint="eastAsia"/>
          <w:lang w:eastAsia="ko-KR"/>
        </w:rPr>
        <w:t xml:space="preserve">Published </w:t>
      </w:r>
      <w:del w:id="14" w:author="JL" w:date="2021-03-17T11:37:00Z">
        <w:r w:rsidRPr="002000F6" w:rsidDel="000E0CC8">
          <w:rPr>
            <w:rFonts w:eastAsiaTheme="minorEastAsia" w:cs="Times New Roman"/>
            <w:lang w:eastAsia="ko-KR"/>
          </w:rPr>
          <w:delText xml:space="preserve">numerous </w:delText>
        </w:r>
      </w:del>
      <w:r w:rsidRPr="002000F6">
        <w:rPr>
          <w:rFonts w:eastAsiaTheme="minorEastAsia" w:cs="Times New Roman"/>
          <w:lang w:eastAsia="ko-KR"/>
        </w:rPr>
        <w:t xml:space="preserve">papers </w:t>
      </w:r>
      <w:r w:rsidRPr="002000F6">
        <w:rPr>
          <w:rFonts w:eastAsiaTheme="minorEastAsia" w:cs="Times New Roman" w:hint="eastAsia"/>
          <w:lang w:eastAsia="ko-KR"/>
        </w:rPr>
        <w:t xml:space="preserve">at leading </w:t>
      </w:r>
      <w:r w:rsidR="00392788" w:rsidRPr="002000F6">
        <w:rPr>
          <w:rFonts w:eastAsiaTheme="minorEastAsia" w:cs="Times New Roman"/>
          <w:lang w:eastAsia="ko-KR"/>
        </w:rPr>
        <w:t xml:space="preserve">academic </w:t>
      </w:r>
      <w:r w:rsidRPr="002000F6">
        <w:rPr>
          <w:rFonts w:eastAsiaTheme="minorEastAsia" w:cs="Times New Roman" w:hint="eastAsia"/>
          <w:lang w:eastAsia="ko-KR"/>
        </w:rPr>
        <w:t>journals</w:t>
      </w:r>
      <w:r w:rsidR="00392788" w:rsidRPr="002000F6">
        <w:rPr>
          <w:rFonts w:eastAsiaTheme="minorEastAsia" w:cs="Times New Roman"/>
          <w:lang w:eastAsia="ko-KR"/>
        </w:rPr>
        <w:t xml:space="preserve"> </w:t>
      </w:r>
      <w:ins w:id="15" w:author="JL" w:date="2021-03-17T11:37:00Z">
        <w:r w:rsidR="000E0CC8">
          <w:rPr>
            <w:rFonts w:eastAsiaTheme="minorEastAsia" w:cs="Times New Roman"/>
            <w:lang w:eastAsia="ko-KR"/>
          </w:rPr>
          <w:t xml:space="preserve">of multiple research fields: </w:t>
        </w:r>
      </w:ins>
      <w:del w:id="16" w:author="JL" w:date="2021-03-17T11:37:00Z">
        <w:r w:rsidR="009808D8" w:rsidRPr="002000F6" w:rsidDel="000E0CC8">
          <w:rPr>
            <w:rFonts w:eastAsiaTheme="minorEastAsia" w:cs="Times New Roman"/>
            <w:lang w:eastAsia="ko-KR"/>
          </w:rPr>
          <w:delText>i</w:delText>
        </w:r>
        <w:r w:rsidRPr="002000F6" w:rsidDel="000E0CC8">
          <w:rPr>
            <w:rFonts w:eastAsiaTheme="minorEastAsia" w:cs="Times New Roman" w:hint="eastAsia"/>
            <w:lang w:eastAsia="ko-KR"/>
          </w:rPr>
          <w:delText xml:space="preserve">ncluding </w:delText>
        </w:r>
      </w:del>
      <w:r w:rsidRPr="002000F6">
        <w:rPr>
          <w:rFonts w:eastAsiaTheme="minorEastAsia" w:cs="Times New Roman" w:hint="eastAsia"/>
          <w:i/>
          <w:lang w:eastAsia="ko-KR"/>
        </w:rPr>
        <w:t xml:space="preserve">Psychological Science, </w:t>
      </w:r>
      <w:r w:rsidR="0021268F" w:rsidRPr="002000F6">
        <w:rPr>
          <w:rFonts w:eastAsiaTheme="minorEastAsia" w:cs="Times New Roman"/>
          <w:i/>
          <w:lang w:eastAsia="ko-KR"/>
        </w:rPr>
        <w:t xml:space="preserve">Marketing Letters, </w:t>
      </w:r>
      <w:r w:rsidRPr="002000F6">
        <w:rPr>
          <w:rFonts w:eastAsiaTheme="minorEastAsia" w:cs="Times New Roman" w:hint="eastAsia"/>
          <w:i/>
          <w:lang w:eastAsia="ko-KR"/>
        </w:rPr>
        <w:t xml:space="preserve">Journal of Advertising, </w:t>
      </w:r>
      <w:r w:rsidR="000D4FB1" w:rsidRPr="002000F6">
        <w:rPr>
          <w:rFonts w:eastAsiaTheme="minorEastAsia" w:cs="Times New Roman"/>
          <w:lang w:eastAsia="ko-KR"/>
        </w:rPr>
        <w:t xml:space="preserve">and </w:t>
      </w:r>
      <w:r w:rsidR="000D4FB1" w:rsidRPr="002000F6">
        <w:rPr>
          <w:rFonts w:eastAsiaTheme="minorEastAsia" w:cs="Times New Roman"/>
          <w:i/>
          <w:lang w:eastAsia="ko-KR"/>
        </w:rPr>
        <w:t>Journal</w:t>
      </w:r>
      <w:r w:rsidRPr="002000F6">
        <w:rPr>
          <w:rFonts w:eastAsiaTheme="minorEastAsia" w:cs="Times New Roman" w:hint="eastAsia"/>
          <w:i/>
          <w:lang w:eastAsia="ko-KR"/>
        </w:rPr>
        <w:t xml:space="preserve"> of Travel Research</w:t>
      </w:r>
      <w:r w:rsidR="009808D8" w:rsidRPr="002000F6">
        <w:rPr>
          <w:rFonts w:eastAsiaTheme="minorEastAsia" w:cs="Times New Roman"/>
          <w:i/>
          <w:lang w:eastAsia="ko-KR"/>
        </w:rPr>
        <w:t xml:space="preserve">. </w:t>
      </w:r>
    </w:p>
    <w:p w14:paraId="2CD016E6" w14:textId="77777777" w:rsidR="00164212" w:rsidRPr="002000F6" w:rsidRDefault="00164212" w:rsidP="009B02B6">
      <w:pPr>
        <w:ind w:right="160"/>
        <w:rPr>
          <w:rFonts w:eastAsiaTheme="minorEastAsia" w:cs="Times New Roman"/>
          <w:lang w:eastAsia="ko-KR"/>
        </w:rPr>
      </w:pPr>
    </w:p>
    <w:p w14:paraId="0F4127BE" w14:textId="6D7CBA2E" w:rsidR="00C533BB" w:rsidRPr="00EE6EB8" w:rsidRDefault="00C533BB" w:rsidP="00C533BB">
      <w:pPr>
        <w:pStyle w:val="ListParagraph"/>
        <w:numPr>
          <w:ilvl w:val="0"/>
          <w:numId w:val="17"/>
        </w:numPr>
        <w:rPr>
          <w:rFonts w:eastAsia="Times New Roman" w:cs="Times New Roman"/>
          <w:lang w:eastAsia="ko-KR"/>
        </w:rPr>
      </w:pPr>
      <w:r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Kim, </w:t>
      </w:r>
      <w:proofErr w:type="spellStart"/>
      <w:r>
        <w:rPr>
          <w:rFonts w:eastAsia="Times New Roman" w:cs="Times New Roman"/>
          <w:color w:val="222222"/>
          <w:shd w:val="clear" w:color="auto" w:fill="FFFFFF"/>
          <w:lang w:eastAsia="ko-KR"/>
        </w:rPr>
        <w:t>Jungkeun</w:t>
      </w:r>
      <w:proofErr w:type="spellEnd"/>
      <w:r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, </w:t>
      </w:r>
      <w:ins w:id="17" w:author="JL" w:date="2021-03-17T11:10:00Z">
        <w:r w:rsidR="00FD3DF9">
          <w:rPr>
            <w:rFonts w:eastAsia="Times New Roman" w:cs="Times New Roman"/>
            <w:color w:val="222222"/>
            <w:shd w:val="clear" w:color="auto" w:fill="FFFFFF"/>
            <w:lang w:eastAsia="ko-KR"/>
          </w:rPr>
          <w:t xml:space="preserve">…, </w:t>
        </w:r>
      </w:ins>
      <w:r w:rsidRPr="00C533BB">
        <w:rPr>
          <w:rFonts w:eastAsia="Times New Roman" w:cs="Times New Roman"/>
          <w:b/>
          <w:bCs/>
          <w:color w:val="222222"/>
          <w:shd w:val="clear" w:color="auto" w:fill="FFFFFF"/>
          <w:lang w:eastAsia="ko-KR"/>
        </w:rPr>
        <w:t>Jacob C. Lee</w:t>
      </w:r>
      <w:del w:id="18" w:author="JL" w:date="2021-03-17T11:11:00Z">
        <w:r w:rsidDel="00FD3DF9">
          <w:rPr>
            <w:rFonts w:eastAsia="Times New Roman" w:cs="Times New Roman"/>
            <w:color w:val="222222"/>
            <w:shd w:val="clear" w:color="auto" w:fill="FFFFFF"/>
            <w:lang w:eastAsia="ko-KR"/>
          </w:rPr>
          <w:delText xml:space="preserve"> et al.</w:delText>
        </w:r>
      </w:del>
      <w:r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 (2021), “</w:t>
      </w:r>
      <w:r w:rsidRPr="00EE6EB8">
        <w:rPr>
          <w:rFonts w:eastAsia="Times New Roman" w:cs="Times New Roman"/>
          <w:color w:val="222222"/>
          <w:shd w:val="clear" w:color="auto" w:fill="FFFFFF"/>
          <w:lang w:eastAsia="ko-KR"/>
        </w:rPr>
        <w:t>COVID-19 and Extremeness Aversion: The Role of Safety Seeking in Travel Decision-Making</w:t>
      </w:r>
      <w:r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,” </w:t>
      </w:r>
      <w:r w:rsidRPr="00EE6EB8">
        <w:rPr>
          <w:rFonts w:eastAsia="Times New Roman" w:cs="Times New Roman"/>
          <w:i/>
          <w:iCs/>
          <w:color w:val="222222"/>
          <w:shd w:val="clear" w:color="auto" w:fill="FFFFFF"/>
          <w:lang w:eastAsia="ko-KR"/>
        </w:rPr>
        <w:t>Journal of Travel Research</w:t>
      </w:r>
      <w:r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 (forthcoming).</w:t>
      </w:r>
    </w:p>
    <w:p w14:paraId="519E5986" w14:textId="77777777" w:rsidR="00C533BB" w:rsidRPr="002000F6" w:rsidRDefault="00C533BB" w:rsidP="00C533BB">
      <w:pPr>
        <w:pStyle w:val="ListParagraph"/>
        <w:ind w:left="820" w:right="160"/>
        <w:rPr>
          <w:rFonts w:eastAsia="Times New Roman" w:cs="Times New Roman"/>
        </w:rPr>
      </w:pPr>
      <w:r w:rsidRPr="002000F6">
        <w:rPr>
          <w:rFonts w:eastAsia="Times New Roman" w:cs="Times New Roman"/>
          <w:b/>
        </w:rPr>
        <w:t xml:space="preserve">- </w:t>
      </w:r>
      <w:r w:rsidRPr="002000F6">
        <w:rPr>
          <w:rFonts w:eastAsia="Times New Roman" w:cs="Times New Roman"/>
        </w:rPr>
        <w:t>2019 SSCI IF: 7.03 (Q1, Top 4%)</w:t>
      </w:r>
    </w:p>
    <w:p w14:paraId="139517D5" w14:textId="77777777" w:rsidR="00C533BB" w:rsidRPr="00C533BB" w:rsidRDefault="00C533BB" w:rsidP="00C533BB">
      <w:pPr>
        <w:pStyle w:val="ListParagraph"/>
        <w:ind w:left="820" w:right="160"/>
        <w:rPr>
          <w:rFonts w:eastAsia="Times New Roman" w:cs="Times New Roman"/>
        </w:rPr>
      </w:pPr>
    </w:p>
    <w:p w14:paraId="4AFD2952" w14:textId="18F8F4A5" w:rsidR="00F55A1C" w:rsidRPr="00F55A1C" w:rsidRDefault="0021268F" w:rsidP="00F55A1C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2000F6">
        <w:rPr>
          <w:rFonts w:eastAsia="Times New Roman" w:cs="Times New Roman"/>
          <w:b/>
          <w:bCs/>
        </w:rPr>
        <w:lastRenderedPageBreak/>
        <w:t>Lee, Jacob C.</w:t>
      </w:r>
      <w:r w:rsidR="005A4AF8">
        <w:rPr>
          <w:rFonts w:eastAsia="Times New Roman" w:cs="Times New Roman"/>
        </w:rPr>
        <w:t xml:space="preserve">, </w:t>
      </w:r>
      <w:proofErr w:type="spellStart"/>
      <w:r w:rsidR="005A4AF8">
        <w:rPr>
          <w:rFonts w:eastAsia="Times New Roman" w:cs="Times New Roman"/>
        </w:rPr>
        <w:t>Xue</w:t>
      </w:r>
      <w:proofErr w:type="spellEnd"/>
      <w:r w:rsidR="005A4AF8">
        <w:rPr>
          <w:rFonts w:eastAsia="Times New Roman" w:cs="Times New Roman"/>
        </w:rPr>
        <w:t xml:space="preserve"> Wang, and Sara Kim (</w:t>
      </w:r>
      <w:r w:rsidR="002F2CA2">
        <w:rPr>
          <w:rFonts w:eastAsia="Times New Roman" w:cs="Times New Roman"/>
        </w:rPr>
        <w:t>2021</w:t>
      </w:r>
      <w:r w:rsidRPr="002000F6">
        <w:rPr>
          <w:rFonts w:eastAsia="Times New Roman" w:cs="Times New Roman"/>
        </w:rPr>
        <w:t>), “</w:t>
      </w:r>
      <w:r w:rsidRPr="002000F6"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Anthropomorphizing Makes Material Goods as Happiness-inducing as Experiences,” </w:t>
      </w:r>
      <w:r w:rsidRPr="002000F6">
        <w:rPr>
          <w:rFonts w:eastAsia="Times New Roman" w:cs="Times New Roman"/>
          <w:i/>
          <w:iCs/>
          <w:color w:val="222222"/>
          <w:shd w:val="clear" w:color="auto" w:fill="FFFFFF"/>
          <w:lang w:eastAsia="ko-KR"/>
        </w:rPr>
        <w:t>Marketing Letters</w:t>
      </w:r>
      <w:r w:rsidR="002F2CA2">
        <w:rPr>
          <w:rFonts w:eastAsia="Times New Roman" w:cs="Times New Roman"/>
          <w:i/>
          <w:iCs/>
          <w:color w:val="222222"/>
          <w:shd w:val="clear" w:color="auto" w:fill="FFFFFF"/>
          <w:lang w:eastAsia="ko-KR"/>
        </w:rPr>
        <w:t xml:space="preserve"> </w:t>
      </w:r>
      <w:r w:rsidR="002F2CA2">
        <w:rPr>
          <w:rFonts w:eastAsia="Times New Roman" w:cs="Times New Roman"/>
          <w:color w:val="222222"/>
          <w:shd w:val="clear" w:color="auto" w:fill="FFFFFF"/>
          <w:lang w:eastAsia="ko-KR"/>
        </w:rPr>
        <w:t>(forthcoming)</w:t>
      </w:r>
      <w:r w:rsidR="0015423B">
        <w:rPr>
          <w:rFonts w:eastAsia="Times New Roman" w:cs="Times New Roman"/>
          <w:color w:val="222222"/>
          <w:shd w:val="clear" w:color="auto" w:fill="FFFFFF"/>
          <w:lang w:eastAsia="ko-KR"/>
        </w:rPr>
        <w:t>.</w:t>
      </w:r>
      <w:r w:rsidR="00C533BB">
        <w:rPr>
          <w:rFonts w:eastAsia="Times New Roman" w:cs="Times New Roman"/>
          <w:i/>
          <w:iCs/>
          <w:color w:val="222222"/>
          <w:shd w:val="clear" w:color="auto" w:fill="FFFFFF"/>
          <w:lang w:eastAsia="ko-KR"/>
        </w:rPr>
        <w:br/>
      </w:r>
      <w:r w:rsidR="00F55A1C" w:rsidRPr="00F55A1C"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- 2019 SSCI IF: 2.14 </w:t>
      </w:r>
      <w:r w:rsidR="00317FD0">
        <w:rPr>
          <w:rFonts w:eastAsia="Times New Roman" w:cs="Times New Roman"/>
          <w:color w:val="222222"/>
          <w:shd w:val="clear" w:color="auto" w:fill="FFFFFF"/>
          <w:lang w:eastAsia="ko-KR"/>
        </w:rPr>
        <w:t>(Q3)</w:t>
      </w:r>
      <w:r w:rsidR="00F55A1C" w:rsidRPr="00F55A1C">
        <w:rPr>
          <w:rFonts w:eastAsia="Times New Roman" w:cs="Times New Roman"/>
          <w:color w:val="222222"/>
          <w:shd w:val="clear" w:color="auto" w:fill="FFFFFF"/>
          <w:lang w:eastAsia="ko-KR"/>
        </w:rPr>
        <w:br/>
      </w:r>
    </w:p>
    <w:p w14:paraId="0A4FA163" w14:textId="0EFDCDF5" w:rsidR="00F55A1C" w:rsidRPr="00F55A1C" w:rsidRDefault="00F55A1C" w:rsidP="00F55A1C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i/>
          <w:iCs/>
        </w:rPr>
      </w:pPr>
      <w:r>
        <w:rPr>
          <w:rFonts w:eastAsia="Times New Roman" w:cs="Times New Roman"/>
        </w:rPr>
        <w:t xml:space="preserve">Kim, </w:t>
      </w:r>
      <w:proofErr w:type="spellStart"/>
      <w:r>
        <w:rPr>
          <w:rFonts w:eastAsia="Times New Roman" w:cs="Times New Roman"/>
        </w:rPr>
        <w:t>Jungkeun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Jihoon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Jhang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Jooyoung</w:t>
      </w:r>
      <w:proofErr w:type="spellEnd"/>
      <w:r>
        <w:rPr>
          <w:rFonts w:eastAsia="Times New Roman" w:cs="Times New Roman"/>
        </w:rPr>
        <w:t xml:space="preserve"> Park, </w:t>
      </w:r>
      <w:proofErr w:type="spellStart"/>
      <w:r>
        <w:rPr>
          <w:rFonts w:eastAsia="Times New Roman" w:cs="Times New Roman"/>
        </w:rPr>
        <w:t>Jaeseok</w:t>
      </w:r>
      <w:proofErr w:type="spellEnd"/>
      <w:r>
        <w:rPr>
          <w:rFonts w:eastAsia="Times New Roman" w:cs="Times New Roman"/>
        </w:rPr>
        <w:t xml:space="preserve"> Lee, and </w:t>
      </w:r>
      <w:r w:rsidRPr="005A4CF5">
        <w:rPr>
          <w:rFonts w:eastAsia="Times New Roman" w:cs="Times New Roman"/>
          <w:b/>
        </w:rPr>
        <w:t>Jacob C. Lee</w:t>
      </w:r>
      <w:r w:rsidR="00D33327">
        <w:rPr>
          <w:rFonts w:eastAsia="Times New Roman" w:cs="Times New Roman"/>
          <w:b/>
          <w:bCs/>
        </w:rPr>
        <w:t xml:space="preserve"> </w:t>
      </w:r>
      <w:r w:rsidR="00D33327">
        <w:rPr>
          <w:rFonts w:eastAsia="Times New Roman" w:cs="Times New Roman"/>
        </w:rPr>
        <w:t>(</w:t>
      </w:r>
      <w:r w:rsidR="00821DF6">
        <w:rPr>
          <w:rFonts w:eastAsia="Times New Roman" w:cs="Times New Roman"/>
        </w:rPr>
        <w:t>2021</w:t>
      </w:r>
      <w:r w:rsidR="00D33327">
        <w:rPr>
          <w:rFonts w:eastAsia="Times New Roman" w:cs="Times New Roman"/>
        </w:rPr>
        <w:t>)</w:t>
      </w:r>
      <w:r>
        <w:rPr>
          <w:rFonts w:eastAsia="Times New Roman" w:cs="Times New Roman"/>
        </w:rPr>
        <w:t>, “</w:t>
      </w:r>
      <w:r w:rsidRPr="00F55A1C">
        <w:rPr>
          <w:rFonts w:eastAsia="Times New Roman" w:cs="Times New Roman"/>
        </w:rPr>
        <w:t>The Impact of the COVID-19 Threat on the Preference for High versus Low Quality/Price Options</w:t>
      </w:r>
      <w:r w:rsidR="00D33327">
        <w:rPr>
          <w:rFonts w:eastAsia="Times New Roman" w:cs="Times New Roman"/>
        </w:rPr>
        <w:t>,</w:t>
      </w:r>
      <w:r w:rsidRPr="00F55A1C">
        <w:rPr>
          <w:rFonts w:eastAsia="Times New Roman" w:cs="Times New Roman"/>
        </w:rPr>
        <w:t>"</w:t>
      </w:r>
      <w:ins w:id="19" w:author="JL" w:date="2021-03-17T10:50:00Z">
        <w:r w:rsidR="00822BD3">
          <w:rPr>
            <w:rFonts w:eastAsia="Times New Roman" w:cs="Times New Roman"/>
          </w:rPr>
          <w:t xml:space="preserve"> </w:t>
        </w:r>
      </w:ins>
      <w:r w:rsidRPr="00F55A1C">
        <w:rPr>
          <w:rFonts w:eastAsia="Times New Roman" w:cs="Times New Roman"/>
          <w:i/>
          <w:iCs/>
        </w:rPr>
        <w:t>Journal of Hospitality Marketing &amp; Managemen</w:t>
      </w:r>
      <w:r>
        <w:rPr>
          <w:rFonts w:eastAsia="Times New Roman" w:cs="Times New Roman"/>
          <w:i/>
          <w:iCs/>
        </w:rPr>
        <w:t>t</w:t>
      </w:r>
      <w:r w:rsidR="00821DF6">
        <w:rPr>
          <w:rFonts w:eastAsia="Times New Roman" w:cs="Times New Roman"/>
          <w:i/>
          <w:iCs/>
        </w:rPr>
        <w:t xml:space="preserve"> </w:t>
      </w:r>
      <w:r w:rsidR="00821DF6">
        <w:rPr>
          <w:rFonts w:eastAsia="Times New Roman" w:cs="Times New Roman"/>
        </w:rPr>
        <w:t>(forthcoming)</w:t>
      </w:r>
      <w:r w:rsidR="0015423B">
        <w:rPr>
          <w:rFonts w:eastAsia="Times New Roman" w:cs="Times New Roman"/>
        </w:rPr>
        <w:t>.</w:t>
      </w:r>
    </w:p>
    <w:p w14:paraId="19A760A7" w14:textId="086D76C4" w:rsidR="000F6C98" w:rsidRPr="00C067B2" w:rsidRDefault="00C067B2" w:rsidP="00C067B2">
      <w:pPr>
        <w:ind w:left="820" w:right="160"/>
        <w:rPr>
          <w:rFonts w:eastAsia="Times New Roman" w:cs="Times New Roman"/>
        </w:rPr>
      </w:pPr>
      <w:r>
        <w:rPr>
          <w:rFonts w:eastAsia="Times New Roman" w:cs="Times New Roman"/>
          <w:color w:val="222222"/>
          <w:shd w:val="clear" w:color="auto" w:fill="FFFFFF"/>
          <w:lang w:eastAsia="ko-KR"/>
        </w:rPr>
        <w:t xml:space="preserve">- </w:t>
      </w:r>
      <w:r w:rsidR="000F6C98" w:rsidRPr="00C067B2">
        <w:rPr>
          <w:rFonts w:eastAsia="Times New Roman" w:cs="Times New Roman"/>
        </w:rPr>
        <w:t xml:space="preserve">2019 SSCI IF: </w:t>
      </w:r>
      <w:r w:rsidR="00970D8C" w:rsidRPr="00C067B2">
        <w:rPr>
          <w:rFonts w:eastAsia="Times New Roman" w:cs="Times New Roman"/>
        </w:rPr>
        <w:t>2.14</w:t>
      </w:r>
      <w:r w:rsidR="008369D4" w:rsidRPr="00C067B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</w:t>
      </w:r>
      <w:r w:rsidR="000F6C98" w:rsidRPr="00C067B2">
        <w:rPr>
          <w:rFonts w:eastAsia="Times New Roman" w:cs="Times New Roman"/>
        </w:rPr>
        <w:t>Q</w:t>
      </w:r>
      <w:r w:rsidR="00133DBF" w:rsidRPr="00C067B2">
        <w:rPr>
          <w:rFonts w:eastAsia="Times New Roman" w:cs="Times New Roman"/>
        </w:rPr>
        <w:t>3</w:t>
      </w:r>
      <w:r w:rsidR="00DE14C4" w:rsidRPr="00C067B2">
        <w:rPr>
          <w:rFonts w:eastAsia="Times New Roman" w:cs="Times New Roman"/>
        </w:rPr>
        <w:t>)</w:t>
      </w:r>
    </w:p>
    <w:p w14:paraId="233700C3" w14:textId="77777777" w:rsidR="0021268F" w:rsidRPr="002000F6" w:rsidRDefault="0021268F" w:rsidP="0021268F">
      <w:pPr>
        <w:ind w:right="160"/>
        <w:rPr>
          <w:rFonts w:eastAsia="Times New Roman" w:cs="Times New Roman"/>
        </w:rPr>
      </w:pPr>
    </w:p>
    <w:p w14:paraId="29F95972" w14:textId="7D9DBC7A" w:rsidR="00822BD3" w:rsidRPr="00822BD3" w:rsidRDefault="005A4AF8" w:rsidP="00822BD3">
      <w:pPr>
        <w:pStyle w:val="ListParagraph"/>
        <w:numPr>
          <w:ilvl w:val="0"/>
          <w:numId w:val="17"/>
        </w:numPr>
        <w:ind w:right="160"/>
        <w:rPr>
          <w:ins w:id="20" w:author="JL" w:date="2021-03-17T10:51:00Z"/>
          <w:rFonts w:eastAsia="Times New Roman" w:cs="Times New Roman"/>
        </w:rPr>
      </w:pPr>
      <w:r w:rsidRPr="002000F6">
        <w:rPr>
          <w:rFonts w:eastAsia="Times New Roman" w:cs="Times New Roman"/>
          <w:b/>
        </w:rPr>
        <w:t xml:space="preserve">Lee, Jacob C., </w:t>
      </w:r>
      <w:ins w:id="21" w:author="JL" w:date="2021-03-17T10:49:00Z">
        <w:r w:rsidR="00822BD3">
          <w:rPr>
            <w:rFonts w:eastAsia="Times New Roman" w:cs="Times New Roman"/>
            <w:bCs/>
          </w:rPr>
          <w:t xml:space="preserve">Yuanyuan (Gina) </w:t>
        </w:r>
      </w:ins>
      <w:del w:id="22" w:author="JL" w:date="2021-03-17T10:49:00Z">
        <w:r w:rsidRPr="002000F6" w:rsidDel="00822BD3">
          <w:rPr>
            <w:rFonts w:eastAsiaTheme="minorEastAsia" w:cs="Times New Roman"/>
            <w:lang w:eastAsia="ko-KR"/>
          </w:rPr>
          <w:delText xml:space="preserve">Gina </w:delText>
        </w:r>
      </w:del>
      <w:r w:rsidRPr="002000F6">
        <w:rPr>
          <w:rFonts w:eastAsiaTheme="minorEastAsia" w:cs="Times New Roman"/>
          <w:lang w:eastAsia="ko-KR"/>
        </w:rPr>
        <w:t xml:space="preserve">Cui, </w:t>
      </w:r>
      <w:del w:id="23" w:author="JL" w:date="2021-03-17T10:49:00Z">
        <w:r w:rsidRPr="002000F6" w:rsidDel="00822BD3">
          <w:rPr>
            <w:rFonts w:eastAsiaTheme="minorEastAsia" w:cs="Times New Roman"/>
            <w:lang w:eastAsia="ko-KR"/>
          </w:rPr>
          <w:delText xml:space="preserve">Yuri Seo, </w:delText>
        </w:r>
      </w:del>
      <w:proofErr w:type="spellStart"/>
      <w:r w:rsidRPr="002000F6">
        <w:rPr>
          <w:rFonts w:eastAsiaTheme="minorEastAsia" w:cs="Times New Roman"/>
          <w:lang w:eastAsia="ko-KR"/>
        </w:rPr>
        <w:t>Jungkeun</w:t>
      </w:r>
      <w:proofErr w:type="spellEnd"/>
      <w:r w:rsidRPr="002000F6">
        <w:rPr>
          <w:rFonts w:eastAsiaTheme="minorEastAsia" w:cs="Times New Roman"/>
          <w:lang w:eastAsia="ko-KR"/>
        </w:rPr>
        <w:t xml:space="preserve"> Kim, </w:t>
      </w:r>
      <w:ins w:id="24" w:author="JL" w:date="2021-03-17T10:49:00Z">
        <w:r w:rsidR="00822BD3" w:rsidRPr="002000F6">
          <w:rPr>
            <w:rFonts w:eastAsiaTheme="minorEastAsia" w:cs="Times New Roman"/>
            <w:lang w:eastAsia="ko-KR"/>
          </w:rPr>
          <w:t xml:space="preserve">Yuri </w:t>
        </w:r>
        <w:proofErr w:type="spellStart"/>
        <w:r w:rsidR="00822BD3" w:rsidRPr="002000F6">
          <w:rPr>
            <w:rFonts w:eastAsiaTheme="minorEastAsia" w:cs="Times New Roman"/>
            <w:lang w:eastAsia="ko-KR"/>
          </w:rPr>
          <w:t>Seo</w:t>
        </w:r>
        <w:proofErr w:type="spellEnd"/>
        <w:r w:rsidR="00822BD3" w:rsidRPr="002000F6">
          <w:rPr>
            <w:rFonts w:eastAsiaTheme="minorEastAsia" w:cs="Times New Roman"/>
            <w:lang w:eastAsia="ko-KR"/>
          </w:rPr>
          <w:t xml:space="preserve">, </w:t>
        </w:r>
      </w:ins>
      <w:r w:rsidRPr="002000F6">
        <w:rPr>
          <w:rFonts w:eastAsiaTheme="minorEastAsia" w:cs="Times New Roman"/>
          <w:lang w:eastAsia="ko-KR"/>
        </w:rPr>
        <w:t xml:space="preserve">and </w:t>
      </w:r>
      <w:proofErr w:type="spellStart"/>
      <w:r w:rsidRPr="002000F6">
        <w:rPr>
          <w:rFonts w:eastAsiaTheme="minorEastAsia" w:cs="Times New Roman"/>
          <w:lang w:eastAsia="ko-KR"/>
        </w:rPr>
        <w:t>Hyunji</w:t>
      </w:r>
      <w:proofErr w:type="spellEnd"/>
      <w:r w:rsidRPr="002000F6">
        <w:rPr>
          <w:rFonts w:eastAsiaTheme="minorEastAsia" w:cs="Times New Roman"/>
          <w:lang w:eastAsia="ko-KR"/>
        </w:rPr>
        <w:t xml:space="preserve"> Ch</w:t>
      </w:r>
      <w:ins w:id="25" w:author="JL" w:date="2021-03-17T10:49:00Z">
        <w:r w:rsidR="00822BD3">
          <w:rPr>
            <w:rFonts w:eastAsiaTheme="minorEastAsia" w:cs="Times New Roman"/>
            <w:lang w:eastAsia="ko-KR"/>
          </w:rPr>
          <w:t>o</w:t>
        </w:r>
      </w:ins>
      <w:del w:id="26" w:author="JL" w:date="2021-03-17T10:49:00Z">
        <w:r w:rsidRPr="002000F6" w:rsidDel="00822BD3">
          <w:rPr>
            <w:rFonts w:eastAsiaTheme="minorEastAsia" w:cs="Times New Roman"/>
            <w:lang w:eastAsia="ko-KR"/>
          </w:rPr>
          <w:delText>u</w:delText>
        </w:r>
      </w:del>
      <w:r w:rsidRPr="002000F6">
        <w:rPr>
          <w:rFonts w:eastAsiaTheme="minorEastAsia" w:cs="Times New Roman"/>
          <w:lang w:eastAsia="ko-KR"/>
        </w:rPr>
        <w:t>n (</w:t>
      </w:r>
      <w:r w:rsidR="0015423B">
        <w:rPr>
          <w:rFonts w:eastAsiaTheme="minorEastAsia" w:cs="Times New Roman"/>
          <w:lang w:eastAsia="ko-KR"/>
        </w:rPr>
        <w:t>2021</w:t>
      </w:r>
      <w:r w:rsidRPr="002000F6">
        <w:rPr>
          <w:rFonts w:eastAsiaTheme="minorEastAsia" w:cs="Times New Roman"/>
          <w:lang w:eastAsia="ko-KR"/>
        </w:rPr>
        <w:t>), “Photo Taking Paradox: Contrasting Effects of Photo Taking on Travel Satisfaction and Revisit Intention,”</w:t>
      </w:r>
      <w:r w:rsidRPr="002000F6">
        <w:rPr>
          <w:rFonts w:eastAsia="Times New Roman" w:cs="Times New Roman"/>
        </w:rPr>
        <w:t xml:space="preserve"> </w:t>
      </w:r>
      <w:r w:rsidRPr="002000F6">
        <w:rPr>
          <w:rFonts w:eastAsia="Times New Roman" w:cs="Times New Roman"/>
          <w:i/>
        </w:rPr>
        <w:t>Journal of Travel Researc</w:t>
      </w:r>
      <w:r w:rsidR="0015423B">
        <w:rPr>
          <w:rFonts w:eastAsia="Times New Roman" w:cs="Times New Roman"/>
          <w:i/>
        </w:rPr>
        <w:t>h</w:t>
      </w:r>
      <w:ins w:id="27" w:author="JL" w:date="2021-03-17T10:50:00Z">
        <w:r w:rsidR="00822BD3">
          <w:rPr>
            <w:rFonts w:eastAsia="Times New Roman" w:cs="Times New Roman"/>
            <w:i/>
          </w:rPr>
          <w:t xml:space="preserve">, </w:t>
        </w:r>
        <w:r w:rsidR="00822BD3">
          <w:rPr>
            <w:rFonts w:eastAsia="Times New Roman" w:cs="Times New Roman"/>
            <w:iCs/>
          </w:rPr>
          <w:t>60</w:t>
        </w:r>
      </w:ins>
      <w:ins w:id="28" w:author="JL" w:date="2021-03-17T11:31:00Z">
        <w:r w:rsidR="00067CC3">
          <w:rPr>
            <w:rFonts w:eastAsia="Times New Roman" w:cs="Times New Roman"/>
            <w:iCs/>
          </w:rPr>
          <w:t xml:space="preserve"> </w:t>
        </w:r>
      </w:ins>
      <w:ins w:id="29" w:author="JL" w:date="2021-03-17T10:50:00Z">
        <w:r w:rsidR="00822BD3">
          <w:rPr>
            <w:rFonts w:eastAsia="Times New Roman" w:cs="Times New Roman"/>
            <w:iCs/>
          </w:rPr>
          <w:t>(4), 833-8</w:t>
        </w:r>
      </w:ins>
      <w:ins w:id="30" w:author="JL" w:date="2021-03-17T10:51:00Z">
        <w:r w:rsidR="00822BD3">
          <w:rPr>
            <w:rFonts w:eastAsia="Times New Roman" w:cs="Times New Roman"/>
            <w:iCs/>
          </w:rPr>
          <w:t>45.</w:t>
        </w:r>
      </w:ins>
    </w:p>
    <w:p w14:paraId="7F8257C6" w14:textId="5534CE17" w:rsidR="005A4AF8" w:rsidRPr="003D4DC1" w:rsidDel="00822BD3" w:rsidRDefault="00822BD3">
      <w:pPr>
        <w:pStyle w:val="ListParagraph"/>
        <w:ind w:left="820" w:right="160"/>
        <w:rPr>
          <w:del w:id="31" w:author="JL" w:date="2021-03-17T10:51:00Z"/>
          <w:rFonts w:eastAsia="Times New Roman" w:cs="Times New Roman"/>
        </w:rPr>
        <w:pPrChange w:id="32" w:author="JL" w:date="2021-03-17T10:51:00Z">
          <w:pPr>
            <w:pStyle w:val="ListParagraph"/>
            <w:numPr>
              <w:numId w:val="17"/>
            </w:numPr>
            <w:ind w:left="820" w:right="160" w:hanging="360"/>
          </w:pPr>
        </w:pPrChange>
      </w:pPr>
      <w:ins w:id="33" w:author="JL" w:date="2021-03-17T10:51:00Z">
        <w:r>
          <w:rPr>
            <w:rFonts w:eastAsia="Times New Roman" w:cs="Times New Roman"/>
            <w:i/>
          </w:rPr>
          <w:t xml:space="preserve">- </w:t>
        </w:r>
      </w:ins>
      <w:del w:id="34" w:author="JL" w:date="2021-03-17T10:51:00Z">
        <w:r w:rsidR="0015423B" w:rsidDel="00822BD3">
          <w:rPr>
            <w:rFonts w:eastAsia="Times New Roman" w:cs="Times New Roman"/>
            <w:i/>
          </w:rPr>
          <w:delText xml:space="preserve"> </w:delText>
        </w:r>
        <w:r w:rsidR="0015423B" w:rsidDel="00822BD3">
          <w:rPr>
            <w:rFonts w:eastAsia="Times New Roman" w:cs="Times New Roman"/>
          </w:rPr>
          <w:delText>(forthcoming).</w:delText>
        </w:r>
        <w:r w:rsidR="005A4AF8" w:rsidDel="00822BD3">
          <w:rPr>
            <w:rFonts w:eastAsia="Times New Roman" w:cs="Times New Roman"/>
            <w:i/>
          </w:rPr>
          <w:delText xml:space="preserve"> </w:delText>
        </w:r>
        <w:r w:rsidR="005A4AF8" w:rsidDel="00822BD3">
          <w:rPr>
            <w:rFonts w:eastAsia="Times New Roman" w:cs="Times New Roman"/>
          </w:rPr>
          <w:delText>doi</w:delText>
        </w:r>
        <w:r w:rsidR="005A4AF8" w:rsidRPr="009B6EFB" w:rsidDel="00822BD3">
          <w:rPr>
            <w:rFonts w:eastAsia="Times New Roman" w:cs="Times New Roman"/>
          </w:rPr>
          <w:delText xml:space="preserve">: </w:delText>
        </w:r>
        <w:r w:rsidR="00694EC9" w:rsidDel="00822BD3">
          <w:fldChar w:fldCharType="begin"/>
        </w:r>
        <w:r w:rsidR="00694EC9" w:rsidDel="00822BD3">
          <w:delInstrText xml:space="preserve"> HYPERLINK "http://doi.org/10.1177/0047287520912334" </w:delInstrText>
        </w:r>
        <w:r w:rsidR="00694EC9" w:rsidDel="00822BD3">
          <w:fldChar w:fldCharType="separate"/>
        </w:r>
        <w:r w:rsidR="005A4AF8" w:rsidRPr="003D4DC1" w:rsidDel="00822BD3">
          <w:rPr>
            <w:rStyle w:val="Hyperlink"/>
            <w:rFonts w:eastAsia="Times New Roman" w:cs="Times New Roman"/>
          </w:rPr>
          <w:delText>10.1177/0047287520912334</w:delText>
        </w:r>
        <w:r w:rsidR="00694EC9" w:rsidDel="00822BD3">
          <w:rPr>
            <w:rStyle w:val="Hyperlink"/>
            <w:rFonts w:eastAsia="Times New Roman" w:cs="Times New Roman"/>
          </w:rPr>
          <w:fldChar w:fldCharType="end"/>
        </w:r>
      </w:del>
    </w:p>
    <w:p w14:paraId="466E3081" w14:textId="3A73B608" w:rsidR="005A4AF8" w:rsidRPr="002000F6" w:rsidRDefault="005A4AF8" w:rsidP="00822BD3">
      <w:pPr>
        <w:pStyle w:val="ListParagraph"/>
        <w:ind w:left="820" w:right="160"/>
        <w:rPr>
          <w:rFonts w:eastAsia="Times New Roman" w:cs="Times New Roman"/>
        </w:rPr>
      </w:pPr>
      <w:del w:id="35" w:author="JL" w:date="2021-03-17T10:51:00Z">
        <w:r w:rsidRPr="002000F6" w:rsidDel="00822BD3">
          <w:rPr>
            <w:rFonts w:eastAsia="Times New Roman" w:cs="Times New Roman"/>
            <w:b/>
          </w:rPr>
          <w:delText xml:space="preserve">- </w:delText>
        </w:r>
      </w:del>
      <w:r w:rsidRPr="002000F6">
        <w:rPr>
          <w:rFonts w:eastAsia="Times New Roman" w:cs="Times New Roman"/>
        </w:rPr>
        <w:t>2019 SSCI IF: 7.0</w:t>
      </w:r>
      <w:ins w:id="36" w:author="JL" w:date="2021-03-17T11:10:00Z">
        <w:r w:rsidR="006B4BF4">
          <w:rPr>
            <w:rFonts w:eastAsia="Times New Roman" w:cs="Times New Roman"/>
          </w:rPr>
          <w:t>3</w:t>
        </w:r>
      </w:ins>
      <w:del w:id="37" w:author="JL" w:date="2021-03-17T11:10:00Z">
        <w:r w:rsidRPr="002000F6" w:rsidDel="006B4BF4">
          <w:rPr>
            <w:rFonts w:eastAsia="Times New Roman" w:cs="Times New Roman"/>
          </w:rPr>
          <w:delText>3</w:delText>
        </w:r>
      </w:del>
      <w:r w:rsidRPr="002000F6">
        <w:rPr>
          <w:rFonts w:eastAsia="Times New Roman" w:cs="Times New Roman"/>
        </w:rPr>
        <w:t xml:space="preserve"> (Q1, Top 4</w:t>
      </w:r>
      <w:ins w:id="38" w:author="JL" w:date="2021-03-17T11:10:00Z">
        <w:r w:rsidR="006B4BF4">
          <w:rPr>
            <w:rFonts w:eastAsia="Times New Roman" w:cs="Times New Roman"/>
          </w:rPr>
          <w:t>.5</w:t>
        </w:r>
      </w:ins>
      <w:r w:rsidRPr="002000F6">
        <w:rPr>
          <w:rFonts w:eastAsia="Times New Roman" w:cs="Times New Roman"/>
        </w:rPr>
        <w:t>%)</w:t>
      </w:r>
    </w:p>
    <w:p w14:paraId="0C479C29" w14:textId="77777777" w:rsidR="005A4AF8" w:rsidRDefault="005A4AF8" w:rsidP="005A4AF8">
      <w:pPr>
        <w:pStyle w:val="ListParagraph"/>
        <w:ind w:left="820" w:right="160"/>
        <w:rPr>
          <w:rFonts w:eastAsia="Times New Roman" w:cs="Times New Roman"/>
        </w:rPr>
      </w:pPr>
    </w:p>
    <w:p w14:paraId="02AF8274" w14:textId="7A21D8FC" w:rsidR="000E1FF7" w:rsidRPr="003D4DC1" w:rsidRDefault="000E1FF7" w:rsidP="002377DD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Kim, </w:t>
      </w:r>
      <w:proofErr w:type="spellStart"/>
      <w:r w:rsidRPr="002000F6">
        <w:rPr>
          <w:rFonts w:eastAsia="Times New Roman" w:cs="Times New Roman"/>
        </w:rPr>
        <w:t>Jungkeun</w:t>
      </w:r>
      <w:proofErr w:type="spellEnd"/>
      <w:r w:rsidRPr="002000F6">
        <w:rPr>
          <w:rFonts w:eastAsia="Times New Roman" w:cs="Times New Roman"/>
        </w:rPr>
        <w:t>, Marilyn Giroux, Jae-</w:t>
      </w:r>
      <w:proofErr w:type="spellStart"/>
      <w:r w:rsidRPr="002000F6">
        <w:rPr>
          <w:rFonts w:eastAsia="Times New Roman" w:cs="Times New Roman"/>
        </w:rPr>
        <w:t>Eun</w:t>
      </w:r>
      <w:proofErr w:type="spellEnd"/>
      <w:r w:rsidRPr="002000F6">
        <w:rPr>
          <w:rFonts w:eastAsia="Times New Roman" w:cs="Times New Roman"/>
        </w:rPr>
        <w:t xml:space="preserve"> Kim, Yung </w:t>
      </w:r>
      <w:proofErr w:type="spellStart"/>
      <w:r w:rsidRPr="002000F6">
        <w:rPr>
          <w:rFonts w:eastAsia="Times New Roman" w:cs="Times New Roman"/>
        </w:rPr>
        <w:t>Kyun</w:t>
      </w:r>
      <w:proofErr w:type="spellEnd"/>
      <w:r w:rsidRPr="002000F6">
        <w:rPr>
          <w:rFonts w:eastAsia="Times New Roman" w:cs="Times New Roman"/>
        </w:rPr>
        <w:t xml:space="preserve"> Choi, Hector Gonzalez-Jimenez, </w:t>
      </w:r>
      <w:r w:rsidRPr="002000F6">
        <w:rPr>
          <w:rFonts w:eastAsia="Times New Roman" w:cs="Times New Roman"/>
          <w:b/>
        </w:rPr>
        <w:t>Jacob C. Lee</w:t>
      </w:r>
      <w:r w:rsidR="003F0E6F">
        <w:rPr>
          <w:rFonts w:eastAsia="Times New Roman" w:cs="Times New Roman"/>
          <w:b/>
        </w:rPr>
        <w:t>*</w:t>
      </w:r>
      <w:r w:rsidRPr="002000F6">
        <w:rPr>
          <w:rFonts w:eastAsia="Times New Roman" w:cs="Times New Roman"/>
        </w:rPr>
        <w:t xml:space="preserve">, </w:t>
      </w:r>
      <w:proofErr w:type="spellStart"/>
      <w:r w:rsidRPr="002000F6">
        <w:rPr>
          <w:rFonts w:eastAsia="Times New Roman" w:cs="Times New Roman"/>
        </w:rPr>
        <w:t>Jooyoung</w:t>
      </w:r>
      <w:proofErr w:type="spellEnd"/>
      <w:r w:rsidRPr="002000F6">
        <w:rPr>
          <w:rFonts w:eastAsia="Times New Roman" w:cs="Times New Roman"/>
        </w:rPr>
        <w:t xml:space="preserve"> Park, </w:t>
      </w:r>
      <w:proofErr w:type="spellStart"/>
      <w:r w:rsidRPr="002000F6">
        <w:rPr>
          <w:rFonts w:eastAsia="Times New Roman" w:cs="Times New Roman"/>
        </w:rPr>
        <w:t>Seongsoo</w:t>
      </w:r>
      <w:proofErr w:type="spellEnd"/>
      <w:r w:rsidRPr="002000F6">
        <w:rPr>
          <w:rFonts w:eastAsia="Times New Roman" w:cs="Times New Roman"/>
        </w:rPr>
        <w:t xml:space="preserve"> Jang, and </w:t>
      </w:r>
      <w:proofErr w:type="spellStart"/>
      <w:r w:rsidRPr="002000F6">
        <w:rPr>
          <w:rFonts w:eastAsia="Times New Roman" w:cs="Times New Roman"/>
        </w:rPr>
        <w:t>Seongseop</w:t>
      </w:r>
      <w:proofErr w:type="spellEnd"/>
      <w:r w:rsidRPr="002000F6">
        <w:rPr>
          <w:rFonts w:eastAsia="Times New Roman" w:cs="Times New Roman"/>
        </w:rPr>
        <w:t xml:space="preserve"> (Sam) Kim (202</w:t>
      </w:r>
      <w:r w:rsidR="006E6930" w:rsidRPr="002000F6">
        <w:rPr>
          <w:rFonts w:eastAsia="Times New Roman" w:cs="Times New Roman"/>
        </w:rPr>
        <w:t>1</w:t>
      </w:r>
      <w:r w:rsidRPr="002000F6">
        <w:rPr>
          <w:rFonts w:eastAsia="Times New Roman" w:cs="Times New Roman"/>
        </w:rPr>
        <w:t>), “</w:t>
      </w:r>
      <w:r w:rsidRPr="002000F6">
        <w:rPr>
          <w:rFonts w:cs="Times New Roman"/>
          <w:color w:val="222222"/>
          <w:shd w:val="clear" w:color="auto" w:fill="FFFFFF"/>
        </w:rPr>
        <w:t xml:space="preserve">The Moderating Role of Childhood Socio-Economic Status on the Impact of Nudging on the Perceived Threat of Coronavirus and Stockpiling Intention,” </w:t>
      </w:r>
      <w:r w:rsidRPr="002000F6">
        <w:rPr>
          <w:rFonts w:cs="Times New Roman"/>
          <w:i/>
          <w:color w:val="222222"/>
          <w:shd w:val="clear" w:color="auto" w:fill="FFFFFF"/>
        </w:rPr>
        <w:t>Journal of Retailing and Consumer Services</w:t>
      </w:r>
      <w:r w:rsidR="002377DD">
        <w:rPr>
          <w:rFonts w:cs="Times New Roman"/>
          <w:i/>
          <w:color w:val="222222"/>
          <w:shd w:val="clear" w:color="auto" w:fill="FFFFFF"/>
        </w:rPr>
        <w:t>,</w:t>
      </w:r>
      <w:r w:rsidR="005A4AF8">
        <w:rPr>
          <w:rFonts w:cs="Times New Roman"/>
          <w:i/>
          <w:color w:val="222222"/>
          <w:shd w:val="clear" w:color="auto" w:fill="FFFFFF"/>
        </w:rPr>
        <w:t xml:space="preserve"> </w:t>
      </w:r>
      <w:r w:rsidR="005A4AF8">
        <w:rPr>
          <w:rFonts w:cs="Times New Roman"/>
          <w:color w:val="222222"/>
          <w:shd w:val="clear" w:color="auto" w:fill="FFFFFF"/>
        </w:rPr>
        <w:t>59, 102362.</w:t>
      </w:r>
      <w:r w:rsidR="002377DD">
        <w:rPr>
          <w:rFonts w:cs="Times New Roman"/>
          <w:i/>
          <w:color w:val="222222"/>
          <w:shd w:val="clear" w:color="auto" w:fill="FFFFFF"/>
        </w:rPr>
        <w:t xml:space="preserve"> </w:t>
      </w:r>
      <w:del w:id="39" w:author="JL" w:date="2021-03-17T11:32:00Z">
        <w:r w:rsidR="002377DD" w:rsidRPr="002377DD" w:rsidDel="000E0CC8">
          <w:rPr>
            <w:rFonts w:cs="Times New Roman"/>
            <w:iCs/>
            <w:color w:val="222222"/>
            <w:shd w:val="clear" w:color="auto" w:fill="FFFFFF"/>
          </w:rPr>
          <w:delText>doi:</w:delText>
        </w:r>
        <w:r w:rsidR="002377DD" w:rsidDel="000E0CC8">
          <w:rPr>
            <w:rFonts w:cs="Times New Roman"/>
            <w:i/>
            <w:color w:val="222222"/>
            <w:shd w:val="clear" w:color="auto" w:fill="FFFFFF"/>
          </w:rPr>
          <w:delText xml:space="preserve"> </w:delText>
        </w:r>
        <w:r w:rsidR="000A3DEA" w:rsidDel="000E0CC8">
          <w:fldChar w:fldCharType="begin"/>
        </w:r>
        <w:r w:rsidR="000A3DEA" w:rsidDel="000E0CC8">
          <w:delInstrText xml:space="preserve"> HYPERLINK "https://doi.org/10.1016/j.jretconser.2020.102362" \t "_blank" \o "Persistent link using digital object identifier" </w:delInstrText>
        </w:r>
        <w:r w:rsidR="000A3DEA" w:rsidDel="000E0CC8">
          <w:fldChar w:fldCharType="separate"/>
        </w:r>
        <w:r w:rsidR="002377DD" w:rsidRPr="002377DD" w:rsidDel="000E0CC8">
          <w:rPr>
            <w:rStyle w:val="Hyperlink"/>
            <w:rFonts w:cs="Times New Roman"/>
            <w:shd w:val="clear" w:color="auto" w:fill="FFFFFF"/>
          </w:rPr>
          <w:delText>10.1016/j.jretconser.2020.102362</w:delText>
        </w:r>
        <w:r w:rsidR="000A3DEA" w:rsidDel="000E0CC8">
          <w:rPr>
            <w:rStyle w:val="Hyperlink"/>
            <w:rFonts w:cs="Times New Roman"/>
            <w:shd w:val="clear" w:color="auto" w:fill="FFFFFF"/>
          </w:rPr>
          <w:fldChar w:fldCharType="end"/>
        </w:r>
      </w:del>
    </w:p>
    <w:p w14:paraId="222C5670" w14:textId="0A6B681F" w:rsidR="000E1FF7" w:rsidRPr="002000F6" w:rsidRDefault="000E1FF7" w:rsidP="000E1FF7">
      <w:pPr>
        <w:pStyle w:val="ListParagraph"/>
        <w:ind w:left="820" w:right="160"/>
        <w:rPr>
          <w:rFonts w:eastAsia="Times New Roman" w:cs="Times New Roman"/>
        </w:rPr>
      </w:pPr>
      <w:r w:rsidRPr="002000F6">
        <w:rPr>
          <w:rFonts w:cs="Times New Roman"/>
          <w:color w:val="222222"/>
          <w:shd w:val="clear" w:color="auto" w:fill="FFFFFF"/>
          <w:lang w:eastAsia="ko-KR"/>
        </w:rPr>
        <w:t>- 2019 SSCI IF: 4.2</w:t>
      </w:r>
      <w:ins w:id="40" w:author="JL" w:date="2021-03-17T11:09:00Z">
        <w:r w:rsidR="006B4BF4">
          <w:rPr>
            <w:rFonts w:cs="Times New Roman"/>
            <w:color w:val="222222"/>
            <w:shd w:val="clear" w:color="auto" w:fill="FFFFFF"/>
            <w:lang w:eastAsia="ko-KR"/>
          </w:rPr>
          <w:t>2</w:t>
        </w:r>
      </w:ins>
      <w:del w:id="41" w:author="JL" w:date="2021-03-17T11:09:00Z">
        <w:r w:rsidRPr="002000F6" w:rsidDel="006B4BF4">
          <w:rPr>
            <w:rFonts w:cs="Times New Roman"/>
            <w:color w:val="222222"/>
            <w:shd w:val="clear" w:color="auto" w:fill="FFFFFF"/>
            <w:lang w:eastAsia="ko-KR"/>
          </w:rPr>
          <w:delText>1</w:delText>
        </w:r>
      </w:del>
      <w:r w:rsidRPr="002000F6">
        <w:rPr>
          <w:rFonts w:cs="Times New Roman"/>
          <w:color w:val="222222"/>
          <w:shd w:val="clear" w:color="auto" w:fill="FFFFFF"/>
          <w:lang w:eastAsia="ko-KR"/>
        </w:rPr>
        <w:t xml:space="preserve"> (</w:t>
      </w:r>
      <w:r w:rsidRPr="002000F6">
        <w:rPr>
          <w:rFonts w:cs="Times New Roman" w:hint="eastAsia"/>
          <w:color w:val="222222"/>
          <w:shd w:val="clear" w:color="auto" w:fill="FFFFFF"/>
          <w:lang w:eastAsia="ko-KR"/>
        </w:rPr>
        <w:t>Q2</w:t>
      </w:r>
      <w:ins w:id="42" w:author="JL" w:date="2021-03-17T11:09:00Z">
        <w:r w:rsidR="006B4BF4">
          <w:rPr>
            <w:rFonts w:cs="Times New Roman"/>
            <w:color w:val="222222"/>
            <w:shd w:val="clear" w:color="auto" w:fill="FFFFFF"/>
            <w:lang w:eastAsia="ko-KR"/>
          </w:rPr>
          <w:t>, To</w:t>
        </w:r>
      </w:ins>
      <w:ins w:id="43" w:author="JL" w:date="2021-03-17T11:10:00Z">
        <w:r w:rsidR="006B4BF4">
          <w:rPr>
            <w:rFonts w:cs="Times New Roman"/>
            <w:color w:val="222222"/>
            <w:shd w:val="clear" w:color="auto" w:fill="FFFFFF"/>
            <w:lang w:eastAsia="ko-KR"/>
          </w:rPr>
          <w:t>p 25.3%</w:t>
        </w:r>
      </w:ins>
      <w:r w:rsidRPr="002000F6">
        <w:rPr>
          <w:rFonts w:cs="Times New Roman"/>
          <w:color w:val="222222"/>
          <w:shd w:val="clear" w:color="auto" w:fill="FFFFFF"/>
          <w:lang w:eastAsia="ko-KR"/>
        </w:rPr>
        <w:t>)</w:t>
      </w:r>
    </w:p>
    <w:p w14:paraId="778B7FB4" w14:textId="77777777" w:rsidR="002377DD" w:rsidRDefault="002377DD" w:rsidP="002377DD">
      <w:pPr>
        <w:pStyle w:val="ListParagraph"/>
        <w:ind w:left="820" w:right="160"/>
        <w:rPr>
          <w:rFonts w:eastAsia="Times New Roman" w:cs="Times New Roman"/>
        </w:rPr>
      </w:pPr>
    </w:p>
    <w:p w14:paraId="5CDC8A67" w14:textId="5E78E073" w:rsidR="005A4AF8" w:rsidRPr="00F55A1C" w:rsidRDefault="005A4AF8" w:rsidP="005A4AF8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Kim, </w:t>
      </w:r>
      <w:proofErr w:type="spellStart"/>
      <w:r w:rsidRPr="002000F6">
        <w:rPr>
          <w:rFonts w:eastAsia="Times New Roman" w:cs="Times New Roman"/>
        </w:rPr>
        <w:t>Jungkeun</w:t>
      </w:r>
      <w:proofErr w:type="spellEnd"/>
      <w:r w:rsidRPr="002000F6">
        <w:rPr>
          <w:rFonts w:eastAsia="Times New Roman" w:cs="Times New Roman"/>
        </w:rPr>
        <w:t xml:space="preserve">, Marilyn Giroux, Hector Gonzalez-Jimenez, </w:t>
      </w:r>
      <w:proofErr w:type="spellStart"/>
      <w:r w:rsidRPr="002000F6">
        <w:rPr>
          <w:rFonts w:eastAsia="Times New Roman" w:cs="Times New Roman"/>
        </w:rPr>
        <w:t>Seongsoo</w:t>
      </w:r>
      <w:proofErr w:type="spellEnd"/>
      <w:r w:rsidRPr="002000F6">
        <w:rPr>
          <w:rFonts w:eastAsia="Times New Roman" w:cs="Times New Roman"/>
        </w:rPr>
        <w:t xml:space="preserve"> Jang, </w:t>
      </w:r>
      <w:proofErr w:type="spellStart"/>
      <w:r w:rsidRPr="002000F6">
        <w:rPr>
          <w:rFonts w:eastAsia="Times New Roman" w:cs="Times New Roman"/>
        </w:rPr>
        <w:t>Seongseop</w:t>
      </w:r>
      <w:proofErr w:type="spellEnd"/>
      <w:r w:rsidRPr="002000F6">
        <w:rPr>
          <w:rFonts w:eastAsia="Times New Roman" w:cs="Times New Roman"/>
        </w:rPr>
        <w:t xml:space="preserve"> (Sam) Kim, </w:t>
      </w:r>
      <w:proofErr w:type="spellStart"/>
      <w:r w:rsidRPr="002000F6">
        <w:rPr>
          <w:rFonts w:eastAsia="Times New Roman" w:cs="Times New Roman"/>
        </w:rPr>
        <w:t>Jooyoung</w:t>
      </w:r>
      <w:proofErr w:type="spellEnd"/>
      <w:r w:rsidRPr="002000F6">
        <w:rPr>
          <w:rFonts w:eastAsia="Times New Roman" w:cs="Times New Roman"/>
        </w:rPr>
        <w:t xml:space="preserve"> Park, Jae-</w:t>
      </w:r>
      <w:proofErr w:type="spellStart"/>
      <w:r w:rsidRPr="002000F6">
        <w:rPr>
          <w:rFonts w:eastAsia="Times New Roman" w:cs="Times New Roman"/>
        </w:rPr>
        <w:t>Eun</w:t>
      </w:r>
      <w:proofErr w:type="spellEnd"/>
      <w:r w:rsidRPr="002000F6">
        <w:rPr>
          <w:rFonts w:eastAsia="Times New Roman" w:cs="Times New Roman"/>
        </w:rPr>
        <w:t xml:space="preserve"> Kim, </w:t>
      </w:r>
      <w:r w:rsidRPr="002000F6">
        <w:rPr>
          <w:rFonts w:eastAsia="Times New Roman" w:cs="Times New Roman"/>
          <w:b/>
        </w:rPr>
        <w:t>Jacob C. Lee</w:t>
      </w:r>
      <w:r w:rsidRPr="002000F6">
        <w:rPr>
          <w:rFonts w:eastAsia="Times New Roman" w:cs="Times New Roman"/>
        </w:rPr>
        <w:t xml:space="preserve">, and Yung </w:t>
      </w:r>
      <w:proofErr w:type="spellStart"/>
      <w:r w:rsidRPr="002000F6">
        <w:rPr>
          <w:rFonts w:eastAsia="Times New Roman" w:cs="Times New Roman"/>
        </w:rPr>
        <w:t>Kyun</w:t>
      </w:r>
      <w:proofErr w:type="spellEnd"/>
      <w:r w:rsidRPr="002000F6">
        <w:rPr>
          <w:rFonts w:eastAsia="Times New Roman" w:cs="Times New Roman"/>
        </w:rPr>
        <w:t xml:space="preserve"> Choi (202</w:t>
      </w:r>
      <w:r>
        <w:rPr>
          <w:rFonts w:eastAsia="Times New Roman" w:cs="Times New Roman"/>
        </w:rPr>
        <w:t>0</w:t>
      </w:r>
      <w:r w:rsidRPr="002000F6">
        <w:rPr>
          <w:rFonts w:eastAsia="Times New Roman" w:cs="Times New Roman"/>
        </w:rPr>
        <w:t xml:space="preserve">), “Nudging to Reduce the Perceived Threat of Coronavirus,” </w:t>
      </w:r>
      <w:r w:rsidRPr="002000F6">
        <w:rPr>
          <w:rFonts w:eastAsia="Times New Roman" w:cs="Times New Roman"/>
          <w:i/>
        </w:rPr>
        <w:t>Journal of Advertising</w:t>
      </w:r>
      <w:r>
        <w:rPr>
          <w:rFonts w:eastAsia="Times New Roman" w:cs="Times New Roman"/>
          <w:i/>
        </w:rPr>
        <w:t>,</w:t>
      </w:r>
      <w:r w:rsidR="000366CD">
        <w:rPr>
          <w:rFonts w:eastAsia="Times New Roman" w:cs="Times New Roman"/>
          <w:i/>
        </w:rPr>
        <w:t xml:space="preserve"> </w:t>
      </w:r>
      <w:r w:rsidR="000366CD" w:rsidRPr="000366CD">
        <w:rPr>
          <w:rFonts w:eastAsia="Times New Roman" w:cs="Times New Roman"/>
        </w:rPr>
        <w:t>49</w:t>
      </w:r>
      <w:ins w:id="44" w:author="JL" w:date="2021-03-17T11:31:00Z">
        <w:r w:rsidR="00067CC3">
          <w:rPr>
            <w:rFonts w:eastAsia="Times New Roman" w:cs="Times New Roman"/>
          </w:rPr>
          <w:t xml:space="preserve"> </w:t>
        </w:r>
      </w:ins>
      <w:r w:rsidR="000366CD" w:rsidRPr="000366CD">
        <w:rPr>
          <w:rFonts w:eastAsia="Times New Roman" w:cs="Times New Roman"/>
        </w:rPr>
        <w:t>(5), 633-647.</w:t>
      </w:r>
      <w:ins w:id="45" w:author="JL" w:date="2021-03-17T11:32:00Z">
        <w:r w:rsidR="000E0CC8" w:rsidDel="000E0CC8">
          <w:rPr>
            <w:rFonts w:eastAsia="Times New Roman" w:cs="Times New Roman"/>
            <w:i/>
          </w:rPr>
          <w:t xml:space="preserve"> </w:t>
        </w:r>
      </w:ins>
      <w:del w:id="46" w:author="JL" w:date="2021-03-17T11:32:00Z">
        <w:r w:rsidDel="000E0CC8">
          <w:rPr>
            <w:rFonts w:eastAsia="Times New Roman" w:cs="Times New Roman"/>
            <w:i/>
          </w:rPr>
          <w:delText xml:space="preserve"> </w:delText>
        </w:r>
        <w:r w:rsidRPr="002377DD" w:rsidDel="000E0CC8">
          <w:rPr>
            <w:rFonts w:eastAsia="Times New Roman" w:cs="Times New Roman"/>
            <w:iCs/>
          </w:rPr>
          <w:delText>doi:</w:delText>
        </w:r>
        <w:r w:rsidDel="000E0CC8">
          <w:rPr>
            <w:rFonts w:eastAsia="Times New Roman" w:cs="Times New Roman"/>
            <w:i/>
          </w:rPr>
          <w:delText xml:space="preserve"> </w:delText>
        </w:r>
        <w:r w:rsidR="000A3DEA" w:rsidDel="000E0CC8">
          <w:fldChar w:fldCharType="begin"/>
        </w:r>
        <w:r w:rsidR="000A3DEA" w:rsidDel="000E0CC8">
          <w:delInstrText xml:space="preserve"> HYPERLINK "https://doi.org/10.1080/00913367.2020.1806154" </w:delInstrText>
        </w:r>
        <w:r w:rsidR="000A3DEA" w:rsidDel="000E0CC8">
          <w:fldChar w:fldCharType="separate"/>
        </w:r>
        <w:r w:rsidRPr="002377DD" w:rsidDel="000E0CC8">
          <w:rPr>
            <w:rStyle w:val="Hyperlink"/>
            <w:rFonts w:eastAsia="Times New Roman" w:cs="Times New Roman"/>
          </w:rPr>
          <w:delText>10.1080/00913367.2020.1806154</w:delText>
        </w:r>
        <w:r w:rsidR="000A3DEA" w:rsidDel="000E0CC8">
          <w:rPr>
            <w:rStyle w:val="Hyperlink"/>
            <w:rFonts w:eastAsia="Times New Roman" w:cs="Times New Roman"/>
          </w:rPr>
          <w:fldChar w:fldCharType="end"/>
        </w:r>
      </w:del>
    </w:p>
    <w:p w14:paraId="13B66C75" w14:textId="57E84182" w:rsidR="005A4AF8" w:rsidRPr="002000F6" w:rsidRDefault="005A4AF8" w:rsidP="005A4AF8">
      <w:pPr>
        <w:pStyle w:val="ListParagraph"/>
        <w:ind w:left="820" w:right="160"/>
        <w:rPr>
          <w:rFonts w:eastAsia="Times New Roman" w:cs="Times New Roman"/>
        </w:rPr>
      </w:pPr>
      <w:r>
        <w:rPr>
          <w:rFonts w:eastAsia="Times New Roman" w:cs="Times New Roman"/>
          <w:iCs/>
        </w:rPr>
        <w:t xml:space="preserve">- </w:t>
      </w:r>
      <w:r w:rsidRPr="002000F6">
        <w:rPr>
          <w:rFonts w:eastAsia="Times New Roman" w:cs="Times New Roman"/>
        </w:rPr>
        <w:t>201</w:t>
      </w:r>
      <w:ins w:id="47" w:author="JL" w:date="2021-03-17T11:09:00Z">
        <w:r w:rsidR="006B4BF4">
          <w:rPr>
            <w:rFonts w:eastAsia="Times New Roman" w:cs="Times New Roman"/>
          </w:rPr>
          <w:t>8</w:t>
        </w:r>
      </w:ins>
      <w:del w:id="48" w:author="JL" w:date="2021-03-17T11:09:00Z">
        <w:r w:rsidRPr="002000F6" w:rsidDel="006B4BF4">
          <w:rPr>
            <w:rFonts w:eastAsia="Times New Roman" w:cs="Times New Roman"/>
          </w:rPr>
          <w:delText>9</w:delText>
        </w:r>
      </w:del>
      <w:r w:rsidRPr="002000F6">
        <w:rPr>
          <w:rFonts w:eastAsia="Times New Roman" w:cs="Times New Roman"/>
        </w:rPr>
        <w:t xml:space="preserve"> SSCI IF: </w:t>
      </w:r>
      <w:ins w:id="49" w:author="JL" w:date="2021-03-17T11:09:00Z">
        <w:r w:rsidR="006B4BF4">
          <w:rPr>
            <w:rFonts w:eastAsia="Times New Roman" w:cs="Times New Roman"/>
          </w:rPr>
          <w:t>3.52</w:t>
        </w:r>
      </w:ins>
      <w:del w:id="50" w:author="JL" w:date="2021-03-17T11:09:00Z">
        <w:r w:rsidRPr="002000F6" w:rsidDel="006B4BF4">
          <w:rPr>
            <w:rFonts w:eastAsia="Times New Roman" w:cs="Times New Roman"/>
          </w:rPr>
          <w:delText>6.30</w:delText>
        </w:r>
      </w:del>
      <w:r>
        <w:rPr>
          <w:rFonts w:eastAsia="Times New Roman" w:cs="Times New Roman"/>
        </w:rPr>
        <w:t xml:space="preserve"> (</w:t>
      </w:r>
      <w:r w:rsidRPr="002000F6">
        <w:rPr>
          <w:rFonts w:eastAsia="Times New Roman" w:cs="Times New Roman"/>
        </w:rPr>
        <w:t xml:space="preserve">Q1, Top </w:t>
      </w:r>
      <w:ins w:id="51" w:author="JL" w:date="2021-03-17T11:09:00Z">
        <w:r w:rsidR="006B4BF4">
          <w:rPr>
            <w:rFonts w:eastAsia="Times New Roman" w:cs="Times New Roman"/>
          </w:rPr>
          <w:t>7.38</w:t>
        </w:r>
      </w:ins>
      <w:del w:id="52" w:author="JL" w:date="2021-03-17T11:09:00Z">
        <w:r w:rsidRPr="002000F6" w:rsidDel="006B4BF4">
          <w:rPr>
            <w:rFonts w:eastAsia="Times New Roman" w:cs="Times New Roman"/>
          </w:rPr>
          <w:delText>0.5</w:delText>
        </w:r>
      </w:del>
      <w:r w:rsidRPr="002000F6">
        <w:rPr>
          <w:rFonts w:eastAsia="Times New Roman" w:cs="Times New Roman"/>
        </w:rPr>
        <w:t>%)</w:t>
      </w:r>
    </w:p>
    <w:p w14:paraId="586B9294" w14:textId="77777777" w:rsidR="005A4AF8" w:rsidRDefault="005A4AF8" w:rsidP="005A4AF8">
      <w:pPr>
        <w:pStyle w:val="ListParagraph"/>
        <w:ind w:left="820" w:right="160"/>
        <w:rPr>
          <w:rFonts w:eastAsia="Times New Roman" w:cs="Times New Roman"/>
        </w:rPr>
      </w:pPr>
    </w:p>
    <w:p w14:paraId="1612D57E" w14:textId="3066EC7F" w:rsidR="00EF668F" w:rsidRPr="002000F6" w:rsidRDefault="004F1FA8" w:rsidP="000F5344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Kim, </w:t>
      </w:r>
      <w:proofErr w:type="spellStart"/>
      <w:r w:rsidRPr="002000F6">
        <w:rPr>
          <w:rFonts w:eastAsia="Times New Roman" w:cs="Times New Roman"/>
        </w:rPr>
        <w:t>Jungkeun</w:t>
      </w:r>
      <w:proofErr w:type="spellEnd"/>
      <w:r w:rsidRPr="002000F6">
        <w:rPr>
          <w:rFonts w:eastAsia="Times New Roman" w:cs="Times New Roman"/>
        </w:rPr>
        <w:t xml:space="preserve"> and </w:t>
      </w:r>
      <w:r w:rsidRPr="002000F6">
        <w:rPr>
          <w:rFonts w:eastAsia="Times New Roman" w:cs="Times New Roman"/>
          <w:b/>
        </w:rPr>
        <w:t>Jacob C. Lee</w:t>
      </w:r>
      <w:r w:rsidR="00A27C75" w:rsidRPr="002000F6">
        <w:rPr>
          <w:rFonts w:eastAsia="Times New Roman" w:cs="Times New Roman"/>
          <w:b/>
        </w:rPr>
        <w:t>*</w:t>
      </w:r>
      <w:r w:rsidRPr="002000F6">
        <w:rPr>
          <w:rFonts w:eastAsia="Times New Roman" w:cs="Times New Roman"/>
        </w:rPr>
        <w:t xml:space="preserve"> (2020), “Effects of COVID-19 on Preferences for Private Dining Facilities in Restaurants,” </w:t>
      </w:r>
      <w:r w:rsidRPr="002000F6">
        <w:rPr>
          <w:rFonts w:eastAsia="Times New Roman" w:cs="Times New Roman"/>
          <w:i/>
        </w:rPr>
        <w:t>Journal of Hospitality and Tourism Management</w:t>
      </w:r>
      <w:r w:rsidR="00642AAB" w:rsidRPr="002000F6">
        <w:rPr>
          <w:rFonts w:eastAsia="Times New Roman" w:cs="Times New Roman"/>
          <w:i/>
        </w:rPr>
        <w:t xml:space="preserve">, </w:t>
      </w:r>
      <w:r w:rsidR="00642AAB" w:rsidRPr="002000F6">
        <w:rPr>
          <w:rFonts w:eastAsia="Times New Roman" w:cs="Times New Roman"/>
        </w:rPr>
        <w:t>45, 67-70.</w:t>
      </w:r>
      <w:r w:rsidR="00642AAB" w:rsidRPr="002000F6">
        <w:rPr>
          <w:rFonts w:eastAsia="Times New Roman" w:cs="Times New Roman"/>
          <w:i/>
        </w:rPr>
        <w:t xml:space="preserve"> </w:t>
      </w:r>
      <w:r w:rsidRPr="002000F6">
        <w:rPr>
          <w:rFonts w:eastAsia="Times New Roman" w:cs="Times New Roman"/>
        </w:rPr>
        <w:t xml:space="preserve"> </w:t>
      </w:r>
    </w:p>
    <w:p w14:paraId="20DED181" w14:textId="52CAF87C" w:rsidR="004F1FA8" w:rsidRPr="00A11ACD" w:rsidRDefault="00EF668F" w:rsidP="00A11ACD">
      <w:pPr>
        <w:pStyle w:val="ListParagraph"/>
        <w:ind w:left="820" w:right="16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- </w:t>
      </w:r>
      <w:r w:rsidR="00176F97" w:rsidRPr="002000F6">
        <w:rPr>
          <w:rFonts w:eastAsia="Times New Roman" w:cs="Times New Roman"/>
        </w:rPr>
        <w:t>201</w:t>
      </w:r>
      <w:ins w:id="53" w:author="JL" w:date="2021-03-17T11:08:00Z">
        <w:r w:rsidR="006B4BF4">
          <w:rPr>
            <w:rFonts w:eastAsia="Times New Roman" w:cs="Times New Roman"/>
          </w:rPr>
          <w:t>8</w:t>
        </w:r>
      </w:ins>
      <w:del w:id="54" w:author="JL" w:date="2021-03-17T11:08:00Z">
        <w:r w:rsidR="00176F97" w:rsidRPr="002000F6" w:rsidDel="006B4BF4">
          <w:rPr>
            <w:rFonts w:eastAsia="Times New Roman" w:cs="Times New Roman"/>
          </w:rPr>
          <w:delText>9</w:delText>
        </w:r>
      </w:del>
      <w:r w:rsidR="00176F97" w:rsidRPr="002000F6">
        <w:rPr>
          <w:rFonts w:eastAsia="Times New Roman" w:cs="Times New Roman"/>
        </w:rPr>
        <w:t xml:space="preserve"> </w:t>
      </w:r>
      <w:r w:rsidR="004F1FA8" w:rsidRPr="002000F6">
        <w:rPr>
          <w:rFonts w:eastAsia="Times New Roman" w:cs="Times New Roman"/>
        </w:rPr>
        <w:t xml:space="preserve">SSCI IF: </w:t>
      </w:r>
      <w:ins w:id="55" w:author="JL" w:date="2021-03-17T11:08:00Z">
        <w:r w:rsidR="006B4BF4">
          <w:rPr>
            <w:rFonts w:eastAsia="Times New Roman" w:cs="Times New Roman"/>
          </w:rPr>
          <w:t>2.50</w:t>
        </w:r>
      </w:ins>
      <w:del w:id="56" w:author="JL" w:date="2021-03-17T11:08:00Z">
        <w:r w:rsidR="00461F2D" w:rsidRPr="002000F6" w:rsidDel="006B4BF4">
          <w:rPr>
            <w:rFonts w:eastAsia="Times New Roman" w:cs="Times New Roman"/>
          </w:rPr>
          <w:delText>3.4</w:delText>
        </w:r>
        <w:r w:rsidR="001F1129" w:rsidRPr="002000F6" w:rsidDel="006B4BF4">
          <w:rPr>
            <w:rFonts w:eastAsia="Times New Roman" w:cs="Times New Roman"/>
          </w:rPr>
          <w:delText>3</w:delText>
        </w:r>
      </w:del>
      <w:r w:rsidR="00F262C3" w:rsidRPr="002000F6">
        <w:rPr>
          <w:rFonts w:eastAsia="Times New Roman" w:cs="Times New Roman"/>
        </w:rPr>
        <w:t xml:space="preserve"> </w:t>
      </w:r>
      <w:r w:rsidRPr="002000F6">
        <w:rPr>
          <w:rFonts w:eastAsia="Times New Roman" w:cs="Times New Roman"/>
        </w:rPr>
        <w:t>(</w:t>
      </w:r>
      <w:r w:rsidR="00F262C3" w:rsidRPr="002000F6">
        <w:rPr>
          <w:rFonts w:eastAsia="Times New Roman" w:cs="Times New Roman"/>
        </w:rPr>
        <w:t>Q2</w:t>
      </w:r>
      <w:ins w:id="57" w:author="JL" w:date="2021-03-17T11:08:00Z">
        <w:r w:rsidR="006B4BF4">
          <w:rPr>
            <w:rFonts w:eastAsia="Times New Roman" w:cs="Times New Roman"/>
          </w:rPr>
          <w:t>, Top 31.7%</w:t>
        </w:r>
      </w:ins>
      <w:r w:rsidRPr="002000F6">
        <w:rPr>
          <w:rFonts w:eastAsia="Times New Roman" w:cs="Times New Roman"/>
        </w:rPr>
        <w:t>)</w:t>
      </w:r>
    </w:p>
    <w:p w14:paraId="3424A32E" w14:textId="77777777" w:rsidR="000F5344" w:rsidRPr="002000F6" w:rsidRDefault="000F5344" w:rsidP="000F5344">
      <w:pPr>
        <w:pStyle w:val="ListParagraph"/>
        <w:ind w:left="820" w:right="160"/>
        <w:rPr>
          <w:rFonts w:eastAsia="Times New Roman" w:cs="Times New Roman"/>
        </w:rPr>
      </w:pPr>
    </w:p>
    <w:p w14:paraId="338A294B" w14:textId="48C8FE36" w:rsidR="00EF668F" w:rsidRPr="002000F6" w:rsidRDefault="009B02B6" w:rsidP="000F5344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Hwang, </w:t>
      </w:r>
      <w:proofErr w:type="spellStart"/>
      <w:r w:rsidRPr="002000F6">
        <w:rPr>
          <w:rFonts w:eastAsia="Times New Roman" w:cs="Times New Roman"/>
        </w:rPr>
        <w:t>Eu</w:t>
      </w:r>
      <w:r w:rsidR="00991A37" w:rsidRPr="002000F6">
        <w:rPr>
          <w:rFonts w:eastAsia="Times New Roman" w:cs="Times New Roman"/>
        </w:rPr>
        <w:t>e</w:t>
      </w:r>
      <w:r w:rsidRPr="002000F6">
        <w:rPr>
          <w:rFonts w:eastAsia="Times New Roman" w:cs="Times New Roman"/>
        </w:rPr>
        <w:t>jung</w:t>
      </w:r>
      <w:proofErr w:type="spellEnd"/>
      <w:r w:rsidRPr="002000F6">
        <w:rPr>
          <w:rFonts w:eastAsia="Times New Roman" w:cs="Times New Roman"/>
        </w:rPr>
        <w:t xml:space="preserve">, </w:t>
      </w:r>
      <w:proofErr w:type="spellStart"/>
      <w:r w:rsidRPr="002000F6">
        <w:rPr>
          <w:rFonts w:eastAsia="Times New Roman" w:cs="Times New Roman"/>
        </w:rPr>
        <w:t>Jungkeun</w:t>
      </w:r>
      <w:proofErr w:type="spellEnd"/>
      <w:r w:rsidRPr="002000F6">
        <w:rPr>
          <w:rFonts w:eastAsia="Times New Roman" w:cs="Times New Roman"/>
        </w:rPr>
        <w:t xml:space="preserve"> Kim, </w:t>
      </w:r>
      <w:r w:rsidRPr="002000F6">
        <w:rPr>
          <w:rFonts w:eastAsia="Times New Roman" w:cs="Times New Roman"/>
          <w:b/>
        </w:rPr>
        <w:t>Jacob C. Lee*</w:t>
      </w:r>
      <w:r w:rsidRPr="002000F6">
        <w:rPr>
          <w:rFonts w:eastAsia="Times New Roman" w:cs="Times New Roman"/>
        </w:rPr>
        <w:t>,</w:t>
      </w:r>
      <w:r w:rsidRPr="002000F6">
        <w:rPr>
          <w:rFonts w:eastAsia="Times New Roman" w:cs="Times New Roman"/>
          <w:b/>
        </w:rPr>
        <w:t xml:space="preserve"> </w:t>
      </w:r>
      <w:r w:rsidRPr="002000F6">
        <w:rPr>
          <w:rFonts w:eastAsia="Times New Roman" w:cs="Times New Roman"/>
        </w:rPr>
        <w:t xml:space="preserve">and </w:t>
      </w:r>
      <w:proofErr w:type="spellStart"/>
      <w:r w:rsidRPr="002000F6">
        <w:rPr>
          <w:rFonts w:eastAsia="Times New Roman" w:cs="Times New Roman"/>
        </w:rPr>
        <w:t>Saetbyeol</w:t>
      </w:r>
      <w:proofErr w:type="spellEnd"/>
      <w:r w:rsidRPr="002000F6">
        <w:rPr>
          <w:rFonts w:eastAsia="Times New Roman" w:cs="Times New Roman"/>
        </w:rPr>
        <w:t xml:space="preserve"> Kim (2019), “To Do or to Have, Now or Later, in Travel: Consumption Order Preference of Material and Experiential Travel Activities,” </w:t>
      </w:r>
      <w:r w:rsidRPr="002000F6">
        <w:rPr>
          <w:rFonts w:eastAsia="Times New Roman" w:cs="Times New Roman"/>
          <w:i/>
        </w:rPr>
        <w:t>Journal of Travel Research</w:t>
      </w:r>
      <w:r w:rsidR="00DE2C57" w:rsidRPr="002000F6">
        <w:rPr>
          <w:rFonts w:eastAsia="Times New Roman" w:cs="Times New Roman"/>
          <w:i/>
        </w:rPr>
        <w:t xml:space="preserve">, </w:t>
      </w:r>
      <w:r w:rsidR="00DE2C57" w:rsidRPr="002000F6">
        <w:rPr>
          <w:rFonts w:eastAsia="Times New Roman" w:cs="Times New Roman"/>
        </w:rPr>
        <w:t>58</w:t>
      </w:r>
      <w:r w:rsidR="009808D8" w:rsidRPr="002000F6">
        <w:rPr>
          <w:rFonts w:eastAsia="Times New Roman" w:cs="Times New Roman"/>
        </w:rPr>
        <w:t xml:space="preserve"> </w:t>
      </w:r>
      <w:r w:rsidR="00DE2C57" w:rsidRPr="002000F6">
        <w:rPr>
          <w:rFonts w:eastAsia="Times New Roman" w:cs="Times New Roman"/>
        </w:rPr>
        <w:t>(6), 961–97</w:t>
      </w:r>
      <w:r w:rsidR="005B5037" w:rsidRPr="002000F6">
        <w:rPr>
          <w:rFonts w:eastAsia="Times New Roman" w:cs="Times New Roman"/>
        </w:rPr>
        <w:t>6</w:t>
      </w:r>
      <w:r w:rsidRPr="002000F6">
        <w:rPr>
          <w:rStyle w:val="Emphasis"/>
          <w:color w:val="212121"/>
        </w:rPr>
        <w:t>.</w:t>
      </w:r>
      <w:r w:rsidRPr="002000F6">
        <w:rPr>
          <w:rFonts w:eastAsia="Times New Roman" w:cs="Times New Roman"/>
          <w:i/>
        </w:rPr>
        <w:t xml:space="preserve"> </w:t>
      </w:r>
    </w:p>
    <w:p w14:paraId="36F6C5B0" w14:textId="60A98FD8" w:rsidR="009B02B6" w:rsidRPr="002000F6" w:rsidRDefault="00EF668F" w:rsidP="00EF668F">
      <w:pPr>
        <w:pStyle w:val="ListParagraph"/>
        <w:ind w:left="820" w:right="16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- </w:t>
      </w:r>
      <w:r w:rsidR="00F262C3" w:rsidRPr="002000F6">
        <w:rPr>
          <w:rFonts w:eastAsia="Times New Roman" w:cs="Times New Roman"/>
        </w:rPr>
        <w:t>201</w:t>
      </w:r>
      <w:ins w:id="58" w:author="JL" w:date="2021-03-17T11:06:00Z">
        <w:r w:rsidR="006B4BF4">
          <w:rPr>
            <w:rFonts w:eastAsia="Times New Roman" w:cs="Times New Roman"/>
          </w:rPr>
          <w:t>7</w:t>
        </w:r>
      </w:ins>
      <w:del w:id="59" w:author="JL" w:date="2021-03-17T11:06:00Z">
        <w:r w:rsidR="00F262C3" w:rsidRPr="002000F6" w:rsidDel="006B4BF4">
          <w:rPr>
            <w:rFonts w:eastAsia="Times New Roman" w:cs="Times New Roman"/>
          </w:rPr>
          <w:delText>8</w:delText>
        </w:r>
      </w:del>
      <w:r w:rsidR="00F262C3" w:rsidRPr="002000F6">
        <w:rPr>
          <w:rFonts w:eastAsia="Times New Roman" w:cs="Times New Roman"/>
        </w:rPr>
        <w:t xml:space="preserve"> </w:t>
      </w:r>
      <w:r w:rsidR="009B02B6" w:rsidRPr="002000F6">
        <w:rPr>
          <w:rFonts w:eastAsia="Times New Roman" w:cs="Times New Roman"/>
        </w:rPr>
        <w:t xml:space="preserve">SSCI IF: </w:t>
      </w:r>
      <w:ins w:id="60" w:author="JL" w:date="2021-03-17T11:07:00Z">
        <w:r w:rsidR="006B4BF4">
          <w:rPr>
            <w:rFonts w:eastAsia="Times New Roman" w:cs="Times New Roman"/>
          </w:rPr>
          <w:t>5.17</w:t>
        </w:r>
      </w:ins>
      <w:del w:id="61" w:author="JL" w:date="2021-03-17T11:07:00Z">
        <w:r w:rsidR="00F262C3" w:rsidRPr="002000F6" w:rsidDel="006B4BF4">
          <w:rPr>
            <w:rFonts w:eastAsia="Times New Roman" w:cs="Times New Roman"/>
          </w:rPr>
          <w:delText>6.73</w:delText>
        </w:r>
      </w:del>
      <w:r w:rsidRPr="002000F6">
        <w:rPr>
          <w:rFonts w:eastAsia="Times New Roman" w:cs="Times New Roman"/>
        </w:rPr>
        <w:t xml:space="preserve"> (</w:t>
      </w:r>
      <w:r w:rsidR="00F262C3" w:rsidRPr="002000F6">
        <w:rPr>
          <w:rFonts w:eastAsia="Times New Roman" w:cs="Times New Roman"/>
        </w:rPr>
        <w:t>Q1</w:t>
      </w:r>
      <w:r w:rsidR="0020734A" w:rsidRPr="002000F6">
        <w:rPr>
          <w:rFonts w:eastAsia="Times New Roman" w:cs="Times New Roman"/>
        </w:rPr>
        <w:t>,</w:t>
      </w:r>
      <w:r w:rsidR="00CE0EF6" w:rsidRPr="002000F6">
        <w:rPr>
          <w:rFonts w:eastAsia="Times New Roman" w:cs="Times New Roman"/>
        </w:rPr>
        <w:t xml:space="preserve"> Top </w:t>
      </w:r>
      <w:ins w:id="62" w:author="JL" w:date="2021-03-17T11:07:00Z">
        <w:r w:rsidR="006B4BF4">
          <w:rPr>
            <w:rFonts w:eastAsia="Times New Roman" w:cs="Times New Roman"/>
          </w:rPr>
          <w:t>3</w:t>
        </w:r>
      </w:ins>
      <w:del w:id="63" w:author="JL" w:date="2021-03-17T11:07:00Z">
        <w:r w:rsidR="00CE0EF6" w:rsidRPr="002000F6" w:rsidDel="006B4BF4">
          <w:rPr>
            <w:rFonts w:eastAsia="Times New Roman" w:cs="Times New Roman"/>
          </w:rPr>
          <w:delText>7</w:delText>
        </w:r>
      </w:del>
      <w:r w:rsidR="00CE0EF6" w:rsidRPr="002000F6">
        <w:rPr>
          <w:rFonts w:eastAsia="Times New Roman" w:cs="Times New Roman"/>
        </w:rPr>
        <w:t>%</w:t>
      </w:r>
      <w:r w:rsidR="009B02B6" w:rsidRPr="002000F6">
        <w:rPr>
          <w:rFonts w:eastAsia="Times New Roman" w:cs="Times New Roman"/>
        </w:rPr>
        <w:t>)</w:t>
      </w:r>
    </w:p>
    <w:p w14:paraId="4E377404" w14:textId="77777777" w:rsidR="009B02B6" w:rsidRPr="002000F6" w:rsidRDefault="009B02B6" w:rsidP="009B02B6">
      <w:pPr>
        <w:pStyle w:val="ListParagraph"/>
        <w:ind w:left="820" w:right="160"/>
        <w:rPr>
          <w:rFonts w:eastAsia="Times New Roman" w:cs="Times New Roman"/>
        </w:rPr>
      </w:pPr>
    </w:p>
    <w:p w14:paraId="5746C7EC" w14:textId="61CD2D6A" w:rsidR="00EF668F" w:rsidRPr="002000F6" w:rsidRDefault="00355ACD" w:rsidP="00705ECF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Kim, </w:t>
      </w:r>
      <w:proofErr w:type="spellStart"/>
      <w:r w:rsidRPr="002000F6">
        <w:rPr>
          <w:rFonts w:eastAsia="Times New Roman" w:cs="Times New Roman"/>
        </w:rPr>
        <w:t>Jungkeun</w:t>
      </w:r>
      <w:proofErr w:type="spellEnd"/>
      <w:r w:rsidRPr="002000F6">
        <w:rPr>
          <w:rFonts w:eastAsia="Times New Roman" w:cs="Times New Roman"/>
        </w:rPr>
        <w:t xml:space="preserve">, </w:t>
      </w:r>
      <w:proofErr w:type="spellStart"/>
      <w:r w:rsidRPr="002000F6">
        <w:rPr>
          <w:rFonts w:eastAsia="Times New Roman" w:cs="Times New Roman"/>
        </w:rPr>
        <w:t>Eu</w:t>
      </w:r>
      <w:r w:rsidR="00006B36" w:rsidRPr="002000F6">
        <w:rPr>
          <w:rFonts w:eastAsia="Times New Roman" w:cs="Times New Roman"/>
        </w:rPr>
        <w:t>e</w:t>
      </w:r>
      <w:r w:rsidRPr="002000F6">
        <w:rPr>
          <w:rFonts w:eastAsia="Times New Roman" w:cs="Times New Roman"/>
        </w:rPr>
        <w:t>jung</w:t>
      </w:r>
      <w:proofErr w:type="spellEnd"/>
      <w:r w:rsidRPr="002000F6">
        <w:rPr>
          <w:rFonts w:eastAsia="Times New Roman" w:cs="Times New Roman"/>
        </w:rPr>
        <w:t xml:space="preserve"> Hwang, </w:t>
      </w:r>
      <w:proofErr w:type="spellStart"/>
      <w:r w:rsidRPr="002000F6">
        <w:rPr>
          <w:rFonts w:eastAsia="Times New Roman" w:cs="Times New Roman"/>
        </w:rPr>
        <w:t>Jooyoung</w:t>
      </w:r>
      <w:proofErr w:type="spellEnd"/>
      <w:r w:rsidRPr="002000F6">
        <w:rPr>
          <w:rFonts w:eastAsia="Times New Roman" w:cs="Times New Roman"/>
        </w:rPr>
        <w:t xml:space="preserve"> Park, </w:t>
      </w:r>
      <w:r w:rsidRPr="002000F6">
        <w:rPr>
          <w:rFonts w:eastAsia="Times New Roman" w:cs="Times New Roman"/>
          <w:b/>
        </w:rPr>
        <w:t>Jacob C. Lee</w:t>
      </w:r>
      <w:r w:rsidRPr="002000F6">
        <w:rPr>
          <w:rFonts w:eastAsia="Times New Roman" w:cs="Times New Roman"/>
        </w:rPr>
        <w:t xml:space="preserve">*, and </w:t>
      </w:r>
      <w:proofErr w:type="spellStart"/>
      <w:r w:rsidRPr="002000F6">
        <w:rPr>
          <w:rFonts w:eastAsia="Times New Roman" w:cs="Times New Roman"/>
        </w:rPr>
        <w:t>Jongwon</w:t>
      </w:r>
      <w:proofErr w:type="spellEnd"/>
      <w:r w:rsidRPr="002000F6">
        <w:rPr>
          <w:rFonts w:eastAsia="Times New Roman" w:cs="Times New Roman"/>
        </w:rPr>
        <w:t xml:space="preserve"> Park (201</w:t>
      </w:r>
      <w:r w:rsidR="009B02B6" w:rsidRPr="002000F6">
        <w:rPr>
          <w:rFonts w:eastAsia="Times New Roman" w:cs="Times New Roman"/>
        </w:rPr>
        <w:t>9</w:t>
      </w:r>
      <w:r w:rsidRPr="002000F6">
        <w:rPr>
          <w:rFonts w:eastAsia="Times New Roman" w:cs="Times New Roman"/>
        </w:rPr>
        <w:t xml:space="preserve">), “Position Effects of Menu Item Displays in Consumer Choices: Comparisons of Horizontal </w:t>
      </w:r>
      <w:r w:rsidR="00424FB7" w:rsidRPr="002000F6">
        <w:rPr>
          <w:rFonts w:eastAsia="Times New Roman" w:cs="Times New Roman"/>
        </w:rPr>
        <w:t>versus</w:t>
      </w:r>
      <w:r w:rsidRPr="002000F6">
        <w:rPr>
          <w:rFonts w:eastAsia="Times New Roman" w:cs="Times New Roman"/>
        </w:rPr>
        <w:t xml:space="preserve"> Vertical Displays,” </w:t>
      </w:r>
      <w:r w:rsidRPr="002000F6">
        <w:rPr>
          <w:rFonts w:eastAsia="Times New Roman" w:cs="Times New Roman"/>
          <w:i/>
        </w:rPr>
        <w:t>Cornell Hospitality Quarterly</w:t>
      </w:r>
      <w:r w:rsidR="00555D71" w:rsidRPr="002000F6">
        <w:rPr>
          <w:rFonts w:eastAsia="Times New Roman" w:cs="Times New Roman"/>
          <w:i/>
        </w:rPr>
        <w:t xml:space="preserve">, </w:t>
      </w:r>
      <w:r w:rsidR="00555D71" w:rsidRPr="002000F6">
        <w:rPr>
          <w:rFonts w:eastAsia="Times New Roman" w:cs="Times New Roman"/>
        </w:rPr>
        <w:t>60</w:t>
      </w:r>
      <w:r w:rsidR="009808D8" w:rsidRPr="002000F6">
        <w:rPr>
          <w:rFonts w:eastAsia="Times New Roman" w:cs="Times New Roman"/>
        </w:rPr>
        <w:t xml:space="preserve"> </w:t>
      </w:r>
      <w:r w:rsidR="00555D71" w:rsidRPr="002000F6">
        <w:rPr>
          <w:rFonts w:eastAsia="Times New Roman" w:cs="Times New Roman"/>
        </w:rPr>
        <w:t>(2), 116</w:t>
      </w:r>
      <w:r w:rsidR="0080152A" w:rsidRPr="002000F6">
        <w:rPr>
          <w:rFonts w:eastAsia="Times New Roman" w:cs="Times New Roman"/>
        </w:rPr>
        <w:t>–</w:t>
      </w:r>
      <w:r w:rsidR="00555D71" w:rsidRPr="002000F6">
        <w:rPr>
          <w:rFonts w:eastAsia="Times New Roman" w:cs="Times New Roman"/>
        </w:rPr>
        <w:t>124</w:t>
      </w:r>
      <w:r w:rsidR="00C25B66" w:rsidRPr="002000F6">
        <w:rPr>
          <w:rFonts w:eastAsia="Times New Roman" w:cs="Times New Roman"/>
        </w:rPr>
        <w:t>.</w:t>
      </w:r>
      <w:r w:rsidRPr="002000F6">
        <w:rPr>
          <w:rFonts w:eastAsia="Times New Roman" w:cs="Times New Roman"/>
        </w:rPr>
        <w:t xml:space="preserve"> </w:t>
      </w:r>
    </w:p>
    <w:p w14:paraId="73C0E081" w14:textId="2DC706AD" w:rsidR="00B06002" w:rsidRPr="002000F6" w:rsidRDefault="00EF668F" w:rsidP="00EF668F">
      <w:pPr>
        <w:pStyle w:val="ListParagraph"/>
        <w:ind w:left="820" w:right="16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- </w:t>
      </w:r>
      <w:r w:rsidR="00F262C3" w:rsidRPr="002000F6">
        <w:rPr>
          <w:rFonts w:eastAsia="Times New Roman" w:cs="Times New Roman"/>
        </w:rPr>
        <w:t>201</w:t>
      </w:r>
      <w:ins w:id="64" w:author="JL" w:date="2021-03-17T11:06:00Z">
        <w:r w:rsidR="006B4BF4">
          <w:rPr>
            <w:rFonts w:eastAsia="Times New Roman" w:cs="Times New Roman"/>
          </w:rPr>
          <w:t>7</w:t>
        </w:r>
      </w:ins>
      <w:del w:id="65" w:author="JL" w:date="2021-03-17T11:06:00Z">
        <w:r w:rsidR="00F262C3" w:rsidRPr="002000F6" w:rsidDel="006B4BF4">
          <w:rPr>
            <w:rFonts w:eastAsia="Times New Roman" w:cs="Times New Roman"/>
          </w:rPr>
          <w:delText>8</w:delText>
        </w:r>
      </w:del>
      <w:r w:rsidR="00F262C3" w:rsidRPr="002000F6">
        <w:rPr>
          <w:rFonts w:eastAsia="Times New Roman" w:cs="Times New Roman"/>
        </w:rPr>
        <w:t xml:space="preserve"> </w:t>
      </w:r>
      <w:r w:rsidR="00355ACD" w:rsidRPr="002000F6">
        <w:rPr>
          <w:rFonts w:eastAsia="Times New Roman" w:cs="Times New Roman"/>
        </w:rPr>
        <w:t xml:space="preserve">SSCI IF: </w:t>
      </w:r>
      <w:ins w:id="66" w:author="JL" w:date="2021-03-17T11:06:00Z">
        <w:r w:rsidR="006B4BF4">
          <w:rPr>
            <w:rFonts w:eastAsia="Times New Roman" w:cs="Times New Roman"/>
          </w:rPr>
          <w:t>2.06</w:t>
        </w:r>
      </w:ins>
      <w:del w:id="67" w:author="JL" w:date="2021-03-17T11:06:00Z">
        <w:r w:rsidRPr="002000F6" w:rsidDel="006B4BF4">
          <w:rPr>
            <w:rFonts w:eastAsia="Times New Roman" w:cs="Times New Roman"/>
          </w:rPr>
          <w:delText>3.85</w:delText>
        </w:r>
      </w:del>
      <w:r w:rsidRPr="002000F6">
        <w:rPr>
          <w:rFonts w:eastAsia="Times New Roman" w:cs="Times New Roman"/>
        </w:rPr>
        <w:t xml:space="preserve"> (</w:t>
      </w:r>
      <w:r w:rsidR="00F262C3" w:rsidRPr="002000F6">
        <w:rPr>
          <w:rFonts w:eastAsia="Times New Roman" w:cs="Times New Roman"/>
        </w:rPr>
        <w:t>Q1</w:t>
      </w:r>
      <w:r w:rsidR="0020734A" w:rsidRPr="002000F6">
        <w:rPr>
          <w:rFonts w:eastAsia="Times New Roman" w:cs="Times New Roman"/>
        </w:rPr>
        <w:t>,</w:t>
      </w:r>
      <w:r w:rsidR="00F262C3" w:rsidRPr="002000F6">
        <w:rPr>
          <w:rFonts w:eastAsia="Times New Roman" w:cs="Times New Roman"/>
        </w:rPr>
        <w:t xml:space="preserve"> Top </w:t>
      </w:r>
      <w:ins w:id="68" w:author="JL" w:date="2021-03-17T11:06:00Z">
        <w:r w:rsidR="006B4BF4">
          <w:rPr>
            <w:rFonts w:eastAsia="Times New Roman" w:cs="Times New Roman"/>
          </w:rPr>
          <w:t>20.</w:t>
        </w:r>
      </w:ins>
      <w:ins w:id="69" w:author="JL" w:date="2021-03-17T11:07:00Z">
        <w:r w:rsidR="006B4BF4">
          <w:rPr>
            <w:rFonts w:eastAsia="Times New Roman" w:cs="Times New Roman"/>
          </w:rPr>
          <w:t>8</w:t>
        </w:r>
      </w:ins>
      <w:del w:id="70" w:author="JL" w:date="2021-03-17T11:07:00Z">
        <w:r w:rsidR="00F262C3" w:rsidRPr="002000F6" w:rsidDel="006B4BF4">
          <w:rPr>
            <w:rFonts w:eastAsia="Times New Roman" w:cs="Times New Roman"/>
          </w:rPr>
          <w:delText>8</w:delText>
        </w:r>
      </w:del>
      <w:r w:rsidR="00F262C3" w:rsidRPr="002000F6">
        <w:rPr>
          <w:rFonts w:eastAsia="Times New Roman" w:cs="Times New Roman"/>
        </w:rPr>
        <w:t>%</w:t>
      </w:r>
      <w:r w:rsidRPr="002000F6">
        <w:rPr>
          <w:rFonts w:eastAsia="Times New Roman" w:cs="Times New Roman"/>
        </w:rPr>
        <w:t>)</w:t>
      </w:r>
    </w:p>
    <w:p w14:paraId="7FC34032" w14:textId="77777777" w:rsidR="009B02B6" w:rsidRPr="002000F6" w:rsidRDefault="009B02B6" w:rsidP="009B02B6">
      <w:pPr>
        <w:pStyle w:val="ListParagraph"/>
        <w:ind w:left="820" w:right="160"/>
        <w:rPr>
          <w:rFonts w:eastAsia="Times New Roman" w:cs="Times New Roman"/>
        </w:rPr>
      </w:pPr>
    </w:p>
    <w:p w14:paraId="1EC6EB73" w14:textId="17542682" w:rsidR="0020734A" w:rsidRPr="002000F6" w:rsidRDefault="00055198" w:rsidP="00A4370F">
      <w:pPr>
        <w:pStyle w:val="ListParagraph"/>
        <w:numPr>
          <w:ilvl w:val="0"/>
          <w:numId w:val="17"/>
        </w:numPr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Yi, </w:t>
      </w:r>
      <w:proofErr w:type="spellStart"/>
      <w:r w:rsidRPr="002000F6">
        <w:rPr>
          <w:rFonts w:eastAsia="Times New Roman" w:cs="Times New Roman"/>
        </w:rPr>
        <w:t>Youjae</w:t>
      </w:r>
      <w:proofErr w:type="spellEnd"/>
      <w:r w:rsidRPr="002000F6">
        <w:rPr>
          <w:rFonts w:eastAsia="Times New Roman" w:cs="Times New Roman"/>
        </w:rPr>
        <w:t xml:space="preserve">, </w:t>
      </w:r>
      <w:r w:rsidRPr="002000F6">
        <w:rPr>
          <w:rFonts w:eastAsia="Times New Roman" w:cs="Times New Roman"/>
          <w:b/>
          <w:bCs/>
        </w:rPr>
        <w:t>Jacob C. Lee</w:t>
      </w:r>
      <w:r w:rsidRPr="002000F6">
        <w:rPr>
          <w:rFonts w:eastAsia="Times New Roman" w:cs="Times New Roman"/>
          <w:bCs/>
        </w:rPr>
        <w:t xml:space="preserve">*, </w:t>
      </w:r>
      <w:r w:rsidRPr="002000F6">
        <w:rPr>
          <w:rFonts w:eastAsia="Times New Roman" w:cs="Times New Roman"/>
        </w:rPr>
        <w:t xml:space="preserve">and </w:t>
      </w:r>
      <w:proofErr w:type="spellStart"/>
      <w:r w:rsidRPr="002000F6">
        <w:rPr>
          <w:rFonts w:eastAsia="Times New Roman" w:cs="Times New Roman"/>
        </w:rPr>
        <w:t>Saetbyeol</w:t>
      </w:r>
      <w:proofErr w:type="spellEnd"/>
      <w:r w:rsidRPr="002000F6">
        <w:rPr>
          <w:rFonts w:eastAsia="Times New Roman" w:cs="Times New Roman"/>
        </w:rPr>
        <w:t xml:space="preserve"> Kim (2018), "Altruistic Indulgence: People Voluntarily Consume High-Calorie Foods to Make Other People Feel Comfortable and Pleasant,” </w:t>
      </w:r>
      <w:r w:rsidRPr="002000F6">
        <w:rPr>
          <w:rFonts w:eastAsia="Times New Roman" w:cs="Times New Roman"/>
          <w:i/>
        </w:rPr>
        <w:t xml:space="preserve">Social Influence, </w:t>
      </w:r>
      <w:r w:rsidRPr="002000F6">
        <w:rPr>
          <w:rFonts w:eastAsia="Times New Roman" w:cs="Times New Roman"/>
        </w:rPr>
        <w:t>13</w:t>
      </w:r>
      <w:r w:rsidR="009808D8" w:rsidRPr="002000F6">
        <w:rPr>
          <w:rFonts w:eastAsia="Times New Roman" w:cs="Times New Roman"/>
        </w:rPr>
        <w:t xml:space="preserve"> </w:t>
      </w:r>
      <w:r w:rsidRPr="002000F6">
        <w:rPr>
          <w:rFonts w:eastAsia="Times New Roman" w:cs="Times New Roman"/>
        </w:rPr>
        <w:t>(4),</w:t>
      </w:r>
      <w:r w:rsidRPr="002000F6">
        <w:rPr>
          <w:rFonts w:eastAsia="Times New Roman" w:cs="Times New Roman"/>
          <w:i/>
        </w:rPr>
        <w:t xml:space="preserve"> </w:t>
      </w:r>
      <w:r w:rsidRPr="002000F6">
        <w:rPr>
          <w:rFonts w:eastAsia="Times New Roman" w:cs="Times New Roman"/>
        </w:rPr>
        <w:t>223</w:t>
      </w:r>
      <w:r w:rsidR="0080152A" w:rsidRPr="002000F6">
        <w:rPr>
          <w:rFonts w:eastAsia="Times New Roman" w:cs="Times New Roman"/>
        </w:rPr>
        <w:t>–</w:t>
      </w:r>
      <w:r w:rsidRPr="002000F6">
        <w:rPr>
          <w:rFonts w:eastAsia="Times New Roman" w:cs="Times New Roman"/>
        </w:rPr>
        <w:t>239</w:t>
      </w:r>
      <w:r w:rsidRPr="002000F6">
        <w:rPr>
          <w:rFonts w:eastAsia="Times New Roman" w:cs="Times New Roman"/>
          <w:i/>
        </w:rPr>
        <w:t>.</w:t>
      </w:r>
      <w:r w:rsidRPr="002000F6">
        <w:rPr>
          <w:rFonts w:eastAsia="Times New Roman" w:cs="Times New Roman"/>
        </w:rPr>
        <w:t xml:space="preserve"> </w:t>
      </w:r>
    </w:p>
    <w:p w14:paraId="18EA221E" w14:textId="11BE4937" w:rsidR="00A4370F" w:rsidRPr="002000F6" w:rsidRDefault="0020734A" w:rsidP="0020734A">
      <w:pPr>
        <w:pStyle w:val="ListParagraph"/>
        <w:ind w:left="82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- </w:t>
      </w:r>
      <w:r w:rsidR="009808D8" w:rsidRPr="002000F6">
        <w:rPr>
          <w:rFonts w:eastAsia="Times New Roman" w:cs="Times New Roman"/>
        </w:rPr>
        <w:t>201</w:t>
      </w:r>
      <w:ins w:id="71" w:author="JL" w:date="2021-03-17T11:05:00Z">
        <w:r w:rsidR="006B4BF4">
          <w:rPr>
            <w:rFonts w:eastAsia="Times New Roman" w:cs="Times New Roman"/>
          </w:rPr>
          <w:t>6</w:t>
        </w:r>
      </w:ins>
      <w:del w:id="72" w:author="JL" w:date="2021-03-17T11:05:00Z">
        <w:r w:rsidR="009808D8" w:rsidRPr="002000F6" w:rsidDel="006B4BF4">
          <w:rPr>
            <w:rFonts w:eastAsia="Times New Roman" w:cs="Times New Roman"/>
          </w:rPr>
          <w:delText>8</w:delText>
        </w:r>
      </w:del>
      <w:r w:rsidR="009808D8" w:rsidRPr="002000F6">
        <w:rPr>
          <w:rFonts w:eastAsia="Times New Roman" w:cs="Times New Roman"/>
        </w:rPr>
        <w:t xml:space="preserve"> </w:t>
      </w:r>
      <w:r w:rsidR="00055198" w:rsidRPr="002000F6">
        <w:rPr>
          <w:rFonts w:eastAsia="Times New Roman" w:cs="Times New Roman"/>
        </w:rPr>
        <w:t>SSCI IF: 1</w:t>
      </w:r>
      <w:ins w:id="73" w:author="JL" w:date="2021-03-17T11:05:00Z">
        <w:r w:rsidR="006B4BF4">
          <w:rPr>
            <w:rFonts w:eastAsia="Times New Roman" w:cs="Times New Roman"/>
          </w:rPr>
          <w:t>.00</w:t>
        </w:r>
      </w:ins>
      <w:del w:id="74" w:author="JL" w:date="2021-03-17T11:05:00Z">
        <w:r w:rsidR="00055198" w:rsidRPr="002000F6" w:rsidDel="006B4BF4">
          <w:rPr>
            <w:rFonts w:eastAsia="Times New Roman" w:cs="Times New Roman"/>
          </w:rPr>
          <w:delText>.3</w:delText>
        </w:r>
        <w:r w:rsidR="007D58C6" w:rsidRPr="002000F6" w:rsidDel="006B4BF4">
          <w:rPr>
            <w:rFonts w:eastAsia="Times New Roman" w:cs="Times New Roman"/>
          </w:rPr>
          <w:delText>1</w:delText>
        </w:r>
      </w:del>
      <w:r w:rsidR="007D58C6" w:rsidRPr="002000F6">
        <w:rPr>
          <w:rFonts w:eastAsia="Times New Roman" w:cs="Times New Roman"/>
        </w:rPr>
        <w:t xml:space="preserve"> </w:t>
      </w:r>
      <w:r w:rsidRPr="002000F6">
        <w:rPr>
          <w:rFonts w:eastAsia="Times New Roman" w:cs="Times New Roman"/>
        </w:rPr>
        <w:t>(</w:t>
      </w:r>
      <w:r w:rsidR="007D58C6" w:rsidRPr="002000F6">
        <w:rPr>
          <w:rFonts w:eastAsia="Times New Roman" w:cs="Times New Roman"/>
        </w:rPr>
        <w:t>Q4</w:t>
      </w:r>
      <w:ins w:id="75" w:author="JL" w:date="2021-03-17T11:06:00Z">
        <w:r w:rsidR="006B4BF4">
          <w:rPr>
            <w:rFonts w:eastAsia="Times New Roman" w:cs="Times New Roman"/>
          </w:rPr>
          <w:t>, Top 81.4%</w:t>
        </w:r>
      </w:ins>
      <w:r w:rsidRPr="002000F6">
        <w:rPr>
          <w:rFonts w:eastAsia="Times New Roman" w:cs="Times New Roman"/>
        </w:rPr>
        <w:t>)</w:t>
      </w:r>
    </w:p>
    <w:p w14:paraId="6851CE5D" w14:textId="40A8DCFD" w:rsidR="00055198" w:rsidRPr="002000F6" w:rsidRDefault="00A4370F" w:rsidP="00A4370F">
      <w:pPr>
        <w:pStyle w:val="ListParagraph"/>
        <w:ind w:left="820"/>
        <w:rPr>
          <w:rFonts w:eastAsia="Times New Roman" w:cs="Times New Roman"/>
        </w:rPr>
      </w:pPr>
      <w:r w:rsidRPr="002000F6">
        <w:rPr>
          <w:rFonts w:eastAsia="Times New Roman" w:cs="Times New Roman"/>
        </w:rPr>
        <w:t>-</w:t>
      </w:r>
      <w:r w:rsidRPr="002000F6">
        <w:rPr>
          <w:rFonts w:eastAsia="Times New Roman" w:cs="Times New Roman" w:hint="eastAsia"/>
        </w:rPr>
        <w:t xml:space="preserve"> </w:t>
      </w:r>
      <w:r w:rsidR="00055198" w:rsidRPr="002000F6">
        <w:rPr>
          <w:rFonts w:eastAsia="Times New Roman" w:cs="Times New Roman"/>
          <w:u w:val="single"/>
        </w:rPr>
        <w:t xml:space="preserve">Selected Media </w:t>
      </w:r>
      <w:r w:rsidR="00C25B66" w:rsidRPr="002000F6">
        <w:rPr>
          <w:rFonts w:eastAsia="Times New Roman" w:cs="Times New Roman"/>
          <w:u w:val="single"/>
        </w:rPr>
        <w:t>Coverage</w:t>
      </w:r>
      <w:r w:rsidR="00055198" w:rsidRPr="002000F6">
        <w:rPr>
          <w:rFonts w:eastAsia="Times New Roman" w:cs="Times New Roman"/>
        </w:rPr>
        <w:t xml:space="preserve">: </w:t>
      </w:r>
      <w:r w:rsidR="00055198" w:rsidRPr="002000F6">
        <w:rPr>
          <w:rFonts w:eastAsia="Times New Roman" w:cs="Times New Roman"/>
          <w:i/>
        </w:rPr>
        <w:t>The Guardian, The Times, Daily Mail, The Australian</w:t>
      </w:r>
    </w:p>
    <w:p w14:paraId="7389F51B" w14:textId="77777777" w:rsidR="0092783E" w:rsidRPr="002000F6" w:rsidRDefault="0092783E" w:rsidP="007F4F0D">
      <w:pPr>
        <w:contextualSpacing/>
        <w:outlineLvl w:val="0"/>
        <w:rPr>
          <w:rFonts w:eastAsia="Times New Roman" w:cs="Times New Roman"/>
          <w:b/>
        </w:rPr>
      </w:pPr>
    </w:p>
    <w:p w14:paraId="147CADB1" w14:textId="77777777" w:rsidR="009808D8" w:rsidRPr="002000F6" w:rsidRDefault="009B02B6" w:rsidP="00F109F9">
      <w:pPr>
        <w:pStyle w:val="ListParagraph"/>
        <w:numPr>
          <w:ilvl w:val="0"/>
          <w:numId w:val="17"/>
        </w:numPr>
        <w:rPr>
          <w:rFonts w:eastAsia="Times New Roman" w:cs="Times New Roman"/>
        </w:rPr>
      </w:pPr>
      <w:r w:rsidRPr="002000F6">
        <w:rPr>
          <w:rFonts w:eastAsia="Times New Roman" w:cs="Times New Roman"/>
          <w:b/>
        </w:rPr>
        <w:t>Lee, Jacob C.*</w:t>
      </w:r>
      <w:r w:rsidRPr="002000F6">
        <w:rPr>
          <w:rFonts w:eastAsia="Times New Roman" w:cs="Times New Roman"/>
        </w:rPr>
        <w:t xml:space="preserve">, Deborah L. Hall, and Wendy Wood (2018), “Experiential or Material Purchases? Social Class Determines Purchase Happiness,” </w:t>
      </w:r>
      <w:r w:rsidRPr="002000F6">
        <w:rPr>
          <w:rFonts w:eastAsia="Times New Roman" w:cs="Times New Roman"/>
          <w:i/>
        </w:rPr>
        <w:t xml:space="preserve">Psychological Science, </w:t>
      </w:r>
      <w:r w:rsidRPr="002000F6">
        <w:rPr>
          <w:rFonts w:eastAsia="Times New Roman" w:cs="Times New Roman"/>
        </w:rPr>
        <w:t>29</w:t>
      </w:r>
      <w:r w:rsidR="009808D8" w:rsidRPr="002000F6">
        <w:rPr>
          <w:rFonts w:eastAsia="Times New Roman" w:cs="Times New Roman"/>
        </w:rPr>
        <w:t xml:space="preserve"> </w:t>
      </w:r>
      <w:r w:rsidRPr="002000F6">
        <w:rPr>
          <w:rFonts w:eastAsia="Times New Roman" w:cs="Times New Roman"/>
        </w:rPr>
        <w:t>(7), 1031</w:t>
      </w:r>
      <w:r w:rsidR="0080152A" w:rsidRPr="002000F6">
        <w:rPr>
          <w:rFonts w:eastAsia="Times New Roman" w:cs="Times New Roman"/>
        </w:rPr>
        <w:t>–</w:t>
      </w:r>
      <w:r w:rsidR="007D58C6" w:rsidRPr="002000F6">
        <w:rPr>
          <w:rFonts w:eastAsia="Times New Roman" w:cs="Times New Roman"/>
        </w:rPr>
        <w:t>1039</w:t>
      </w:r>
      <w:r w:rsidR="009808D8" w:rsidRPr="002000F6">
        <w:rPr>
          <w:rFonts w:eastAsia="Times New Roman" w:cs="Times New Roman"/>
        </w:rPr>
        <w:t>.</w:t>
      </w:r>
    </w:p>
    <w:p w14:paraId="531F9D87" w14:textId="326AF30D" w:rsidR="009B02B6" w:rsidRPr="002000F6" w:rsidRDefault="00CE0EF6" w:rsidP="009808D8">
      <w:pPr>
        <w:pStyle w:val="ListParagraph"/>
        <w:ind w:left="82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- </w:t>
      </w:r>
      <w:r w:rsidR="009808D8" w:rsidRPr="002000F6">
        <w:rPr>
          <w:rFonts w:eastAsia="Times New Roman" w:cs="Times New Roman"/>
        </w:rPr>
        <w:t>201</w:t>
      </w:r>
      <w:ins w:id="76" w:author="JL" w:date="2021-03-17T11:05:00Z">
        <w:r w:rsidR="006B4BF4">
          <w:rPr>
            <w:rFonts w:eastAsia="Times New Roman" w:cs="Times New Roman"/>
          </w:rPr>
          <w:t>6</w:t>
        </w:r>
      </w:ins>
      <w:del w:id="77" w:author="JL" w:date="2021-03-17T11:05:00Z">
        <w:r w:rsidR="009808D8" w:rsidRPr="002000F6" w:rsidDel="006B4BF4">
          <w:rPr>
            <w:rFonts w:eastAsia="Times New Roman" w:cs="Times New Roman"/>
          </w:rPr>
          <w:delText>8</w:delText>
        </w:r>
      </w:del>
      <w:r w:rsidR="009808D8" w:rsidRPr="002000F6">
        <w:rPr>
          <w:rFonts w:eastAsia="Times New Roman" w:cs="Times New Roman"/>
        </w:rPr>
        <w:t xml:space="preserve"> </w:t>
      </w:r>
      <w:r w:rsidR="007D58C6" w:rsidRPr="002000F6">
        <w:rPr>
          <w:rFonts w:eastAsia="Times New Roman" w:cs="Times New Roman"/>
        </w:rPr>
        <w:t xml:space="preserve">SSCI IF: </w:t>
      </w:r>
      <w:ins w:id="78" w:author="JL" w:date="2021-03-17T11:04:00Z">
        <w:r w:rsidR="006B4BF4">
          <w:rPr>
            <w:rFonts w:eastAsia="Times New Roman" w:cs="Times New Roman"/>
          </w:rPr>
          <w:t>5.</w:t>
        </w:r>
      </w:ins>
      <w:ins w:id="79" w:author="JL" w:date="2021-03-17T11:05:00Z">
        <w:r w:rsidR="006B4BF4">
          <w:rPr>
            <w:rFonts w:eastAsia="Times New Roman" w:cs="Times New Roman"/>
          </w:rPr>
          <w:t>67</w:t>
        </w:r>
      </w:ins>
      <w:del w:id="80" w:author="JL" w:date="2021-03-17T11:05:00Z">
        <w:r w:rsidR="007D58C6" w:rsidRPr="002000F6" w:rsidDel="006B4BF4">
          <w:rPr>
            <w:rFonts w:eastAsia="Times New Roman" w:cs="Times New Roman"/>
          </w:rPr>
          <w:delText>7.35</w:delText>
        </w:r>
      </w:del>
      <w:r w:rsidR="007D58C6" w:rsidRPr="002000F6">
        <w:rPr>
          <w:rFonts w:eastAsia="Times New Roman" w:cs="Times New Roman"/>
        </w:rPr>
        <w:t xml:space="preserve"> </w:t>
      </w:r>
      <w:r w:rsidRPr="002000F6">
        <w:rPr>
          <w:rFonts w:eastAsia="Times New Roman" w:cs="Times New Roman"/>
        </w:rPr>
        <w:t>(</w:t>
      </w:r>
      <w:r w:rsidR="007D58C6" w:rsidRPr="002000F6">
        <w:rPr>
          <w:rFonts w:eastAsia="Times New Roman" w:cs="Times New Roman"/>
        </w:rPr>
        <w:t>Q1</w:t>
      </w:r>
      <w:r w:rsidRPr="002000F6">
        <w:rPr>
          <w:rFonts w:eastAsia="Times New Roman" w:cs="Times New Roman"/>
        </w:rPr>
        <w:t>,</w:t>
      </w:r>
      <w:r w:rsidR="007D58C6" w:rsidRPr="002000F6">
        <w:rPr>
          <w:rFonts w:eastAsia="Times New Roman" w:cs="Times New Roman"/>
        </w:rPr>
        <w:t xml:space="preserve"> Top </w:t>
      </w:r>
      <w:ins w:id="81" w:author="JL" w:date="2021-03-17T11:05:00Z">
        <w:r w:rsidR="006B4BF4">
          <w:rPr>
            <w:rFonts w:eastAsia="Times New Roman" w:cs="Times New Roman"/>
          </w:rPr>
          <w:t>5.8</w:t>
        </w:r>
      </w:ins>
      <w:del w:id="82" w:author="JL" w:date="2021-03-17T11:05:00Z">
        <w:r w:rsidR="007D58C6" w:rsidRPr="002000F6" w:rsidDel="006B4BF4">
          <w:rPr>
            <w:rFonts w:eastAsia="Times New Roman" w:cs="Times New Roman"/>
          </w:rPr>
          <w:delText>6.9</w:delText>
        </w:r>
      </w:del>
      <w:r w:rsidR="007D58C6" w:rsidRPr="002000F6">
        <w:rPr>
          <w:rFonts w:eastAsia="Times New Roman" w:cs="Times New Roman"/>
        </w:rPr>
        <w:t>%</w:t>
      </w:r>
      <w:r w:rsidR="009B02B6" w:rsidRPr="002000F6">
        <w:rPr>
          <w:rFonts w:eastAsia="Times New Roman" w:cs="Times New Roman"/>
        </w:rPr>
        <w:t xml:space="preserve">) </w:t>
      </w:r>
    </w:p>
    <w:p w14:paraId="49D08E0D" w14:textId="77777777" w:rsidR="009808D8" w:rsidRPr="002000F6" w:rsidRDefault="009808D8" w:rsidP="009808D8">
      <w:pPr>
        <w:pStyle w:val="ListParagraph"/>
        <w:ind w:left="820"/>
        <w:rPr>
          <w:rFonts w:eastAsia="Times New Roman" w:cs="Times New Roman"/>
        </w:rPr>
      </w:pPr>
      <w:r w:rsidRPr="002000F6">
        <w:rPr>
          <w:rFonts w:eastAsia="Times New Roman" w:cs="Times New Roman"/>
        </w:rPr>
        <w:t>- Lead Article</w:t>
      </w:r>
    </w:p>
    <w:p w14:paraId="7EEB1CFB" w14:textId="47789CB0" w:rsidR="009B02B6" w:rsidRPr="002000F6" w:rsidRDefault="009B02B6" w:rsidP="009B02B6">
      <w:pPr>
        <w:pStyle w:val="ListParagraph"/>
        <w:ind w:left="820"/>
        <w:rPr>
          <w:rFonts w:eastAsia="Times New Roman" w:cs="Times New Roman"/>
          <w:i/>
        </w:rPr>
      </w:pPr>
      <w:r w:rsidRPr="002000F6">
        <w:rPr>
          <w:rFonts w:eastAsia="Times New Roman" w:cs="Times New Roman"/>
        </w:rPr>
        <w:t>-</w:t>
      </w:r>
      <w:r w:rsidRPr="002000F6">
        <w:rPr>
          <w:rFonts w:eastAsia="Times New Roman" w:cs="Times New Roman" w:hint="eastAsia"/>
        </w:rPr>
        <w:t xml:space="preserve"> </w:t>
      </w:r>
      <w:r w:rsidRPr="002000F6">
        <w:rPr>
          <w:rFonts w:eastAsia="Times New Roman" w:cs="Times New Roman"/>
          <w:u w:val="single"/>
        </w:rPr>
        <w:t xml:space="preserve">Selected Media </w:t>
      </w:r>
      <w:r w:rsidR="00C25B66" w:rsidRPr="002000F6">
        <w:rPr>
          <w:rFonts w:eastAsia="Times New Roman" w:cs="Times New Roman"/>
          <w:u w:val="single"/>
        </w:rPr>
        <w:t>Coverage</w:t>
      </w:r>
      <w:r w:rsidRPr="002000F6">
        <w:rPr>
          <w:rFonts w:eastAsia="Times New Roman" w:cs="Times New Roman"/>
        </w:rPr>
        <w:t xml:space="preserve">: </w:t>
      </w:r>
      <w:r w:rsidR="00F50662" w:rsidRPr="002000F6">
        <w:rPr>
          <w:rFonts w:eastAsia="Times New Roman" w:cs="Times New Roman"/>
          <w:i/>
        </w:rPr>
        <w:t>Associated Press (AP),</w:t>
      </w:r>
      <w:r w:rsidR="00F50662" w:rsidRPr="002000F6">
        <w:rPr>
          <w:rFonts w:eastAsia="Times New Roman" w:cs="Times New Roman"/>
        </w:rPr>
        <w:t xml:space="preserve"> </w:t>
      </w:r>
      <w:r w:rsidRPr="002000F6">
        <w:rPr>
          <w:rFonts w:eastAsia="Times New Roman" w:cs="Times New Roman"/>
          <w:i/>
        </w:rPr>
        <w:t xml:space="preserve">Science Daily, </w:t>
      </w:r>
      <w:proofErr w:type="spellStart"/>
      <w:r w:rsidRPr="002000F6">
        <w:rPr>
          <w:rFonts w:eastAsia="Times New Roman" w:cs="Times New Roman"/>
          <w:i/>
        </w:rPr>
        <w:t>MedicalXpres</w:t>
      </w:r>
      <w:r w:rsidR="002B0826" w:rsidRPr="002000F6">
        <w:rPr>
          <w:rFonts w:eastAsia="Times New Roman" w:cs="Times New Roman"/>
          <w:i/>
        </w:rPr>
        <w:t>s</w:t>
      </w:r>
      <w:proofErr w:type="spellEnd"/>
      <w:r w:rsidR="002B0826" w:rsidRPr="002000F6">
        <w:rPr>
          <w:rFonts w:eastAsia="Times New Roman" w:cs="Times New Roman"/>
          <w:i/>
        </w:rPr>
        <w:t>, P</w:t>
      </w:r>
      <w:r w:rsidRPr="002000F6">
        <w:rPr>
          <w:rFonts w:eastAsia="Times New Roman" w:cs="Times New Roman"/>
          <w:i/>
        </w:rPr>
        <w:t xml:space="preserve">sychology Today </w:t>
      </w:r>
    </w:p>
    <w:p w14:paraId="75EE9AED" w14:textId="77777777" w:rsidR="00320EDF" w:rsidRPr="002000F6" w:rsidRDefault="00320EDF" w:rsidP="009B02B6">
      <w:pPr>
        <w:pStyle w:val="ListParagraph"/>
        <w:ind w:left="820"/>
        <w:rPr>
          <w:rFonts w:eastAsia="Times New Roman" w:cs="Times New Roman"/>
          <w:i/>
        </w:rPr>
      </w:pPr>
    </w:p>
    <w:p w14:paraId="4564BD4F" w14:textId="09FFBDB8" w:rsidR="00CE0EF6" w:rsidRPr="002000F6" w:rsidRDefault="00AF455C" w:rsidP="00AF455C">
      <w:pPr>
        <w:pStyle w:val="ListParagraph"/>
        <w:numPr>
          <w:ilvl w:val="0"/>
          <w:numId w:val="17"/>
        </w:numPr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Hayes, Timothy, </w:t>
      </w:r>
      <w:r w:rsidRPr="002000F6">
        <w:rPr>
          <w:rFonts w:eastAsia="Times New Roman" w:cs="Times New Roman"/>
          <w:b/>
        </w:rPr>
        <w:t>Jacob C. Lee*</w:t>
      </w:r>
      <w:r w:rsidRPr="002000F6">
        <w:rPr>
          <w:rFonts w:eastAsia="Times New Roman" w:cs="Times New Roman"/>
        </w:rPr>
        <w:t>, and Wendy Wood (2018),</w:t>
      </w:r>
      <w:r w:rsidRPr="002000F6">
        <w:rPr>
          <w:rFonts w:eastAsia="Times New Roman" w:cs="Times New Roman"/>
          <w:b/>
        </w:rPr>
        <w:t xml:space="preserve"> </w:t>
      </w:r>
      <w:r w:rsidRPr="002000F6">
        <w:rPr>
          <w:rFonts w:eastAsia="Times New Roman" w:cs="Times New Roman"/>
        </w:rPr>
        <w:t xml:space="preserve">“Ideological Group Influence: Central Role of Message Meaning,” </w:t>
      </w:r>
      <w:r w:rsidRPr="002000F6">
        <w:rPr>
          <w:rFonts w:eastAsia="Times New Roman" w:cs="Times New Roman"/>
          <w:i/>
        </w:rPr>
        <w:t xml:space="preserve">Social Influence, </w:t>
      </w:r>
      <w:r w:rsidRPr="002000F6">
        <w:rPr>
          <w:rFonts w:eastAsia="Times New Roman" w:cs="Times New Roman"/>
        </w:rPr>
        <w:t>13</w:t>
      </w:r>
      <w:r w:rsidR="009808D8" w:rsidRPr="002000F6">
        <w:rPr>
          <w:rFonts w:eastAsia="Times New Roman" w:cs="Times New Roman"/>
        </w:rPr>
        <w:t xml:space="preserve"> </w:t>
      </w:r>
      <w:r w:rsidRPr="002000F6">
        <w:rPr>
          <w:rFonts w:eastAsia="Times New Roman" w:cs="Times New Roman"/>
        </w:rPr>
        <w:t>(1), 1</w:t>
      </w:r>
      <w:r w:rsidR="0080152A" w:rsidRPr="002000F6">
        <w:rPr>
          <w:rFonts w:eastAsia="Times New Roman" w:cs="Times New Roman"/>
        </w:rPr>
        <w:t>–</w:t>
      </w:r>
      <w:r w:rsidR="00CE0EF6" w:rsidRPr="002000F6">
        <w:rPr>
          <w:rFonts w:eastAsia="Times New Roman" w:cs="Times New Roman"/>
        </w:rPr>
        <w:t xml:space="preserve">17. </w:t>
      </w:r>
    </w:p>
    <w:p w14:paraId="4E17B939" w14:textId="40B4AB56" w:rsidR="00AF455C" w:rsidRPr="002000F6" w:rsidRDefault="00CE0EF6" w:rsidP="00CE0EF6">
      <w:pPr>
        <w:pStyle w:val="ListParagraph"/>
        <w:ind w:left="82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- </w:t>
      </w:r>
      <w:r w:rsidR="009808D8" w:rsidRPr="002000F6">
        <w:rPr>
          <w:rFonts w:eastAsia="Times New Roman" w:cs="Times New Roman"/>
        </w:rPr>
        <w:t>201</w:t>
      </w:r>
      <w:ins w:id="83" w:author="JL" w:date="2021-03-17T11:04:00Z">
        <w:r w:rsidR="006B4BF4">
          <w:rPr>
            <w:rFonts w:eastAsia="Times New Roman" w:cs="Times New Roman"/>
          </w:rPr>
          <w:t>6</w:t>
        </w:r>
      </w:ins>
      <w:del w:id="84" w:author="JL" w:date="2021-03-17T11:04:00Z">
        <w:r w:rsidR="009808D8" w:rsidRPr="002000F6" w:rsidDel="006B4BF4">
          <w:rPr>
            <w:rFonts w:eastAsia="Times New Roman" w:cs="Times New Roman"/>
          </w:rPr>
          <w:delText>8</w:delText>
        </w:r>
      </w:del>
      <w:r w:rsidR="009808D8" w:rsidRPr="002000F6">
        <w:rPr>
          <w:rFonts w:eastAsia="Times New Roman" w:cs="Times New Roman"/>
        </w:rPr>
        <w:t xml:space="preserve"> </w:t>
      </w:r>
      <w:r w:rsidR="00AF455C" w:rsidRPr="002000F6">
        <w:rPr>
          <w:rFonts w:eastAsia="Times New Roman" w:cs="Times New Roman"/>
        </w:rPr>
        <w:t>SSCI IF: 1.</w:t>
      </w:r>
      <w:ins w:id="85" w:author="JL" w:date="2021-03-17T11:04:00Z">
        <w:r w:rsidR="006B4BF4">
          <w:rPr>
            <w:rFonts w:eastAsia="Times New Roman" w:cs="Times New Roman"/>
          </w:rPr>
          <w:t>00</w:t>
        </w:r>
      </w:ins>
      <w:del w:id="86" w:author="JL" w:date="2021-03-17T11:04:00Z">
        <w:r w:rsidR="00AF455C" w:rsidRPr="002000F6" w:rsidDel="006B4BF4">
          <w:rPr>
            <w:rFonts w:eastAsia="Times New Roman" w:cs="Times New Roman"/>
          </w:rPr>
          <w:delText>3</w:delText>
        </w:r>
        <w:r w:rsidRPr="002000F6" w:rsidDel="006B4BF4">
          <w:rPr>
            <w:rFonts w:eastAsia="Times New Roman" w:cs="Times New Roman"/>
          </w:rPr>
          <w:delText>1</w:delText>
        </w:r>
      </w:del>
      <w:r w:rsidRPr="002000F6">
        <w:rPr>
          <w:rFonts w:eastAsia="Times New Roman" w:cs="Times New Roman"/>
        </w:rPr>
        <w:t xml:space="preserve"> (</w:t>
      </w:r>
      <w:r w:rsidR="007D58C6" w:rsidRPr="002000F6">
        <w:rPr>
          <w:rFonts w:eastAsia="Times New Roman" w:cs="Times New Roman"/>
        </w:rPr>
        <w:t>Q4</w:t>
      </w:r>
      <w:ins w:id="87" w:author="JL" w:date="2021-03-17T11:05:00Z">
        <w:r w:rsidR="006B4BF4">
          <w:rPr>
            <w:rFonts w:eastAsia="Times New Roman" w:cs="Times New Roman"/>
          </w:rPr>
          <w:t>, Top 81</w:t>
        </w:r>
      </w:ins>
      <w:ins w:id="88" w:author="JL" w:date="2021-03-17T11:06:00Z">
        <w:r w:rsidR="006B4BF4">
          <w:rPr>
            <w:rFonts w:eastAsia="Times New Roman" w:cs="Times New Roman"/>
          </w:rPr>
          <w:t>.4</w:t>
        </w:r>
      </w:ins>
      <w:ins w:id="89" w:author="JL" w:date="2021-03-17T11:05:00Z">
        <w:r w:rsidR="006B4BF4">
          <w:rPr>
            <w:rFonts w:eastAsia="Times New Roman" w:cs="Times New Roman"/>
          </w:rPr>
          <w:t>%</w:t>
        </w:r>
      </w:ins>
      <w:r w:rsidR="00AF455C" w:rsidRPr="002000F6">
        <w:rPr>
          <w:rFonts w:eastAsia="Times New Roman" w:cs="Times New Roman"/>
        </w:rPr>
        <w:t>)</w:t>
      </w:r>
    </w:p>
    <w:p w14:paraId="384D604A" w14:textId="4FC113D0" w:rsidR="00055198" w:rsidRPr="002000F6" w:rsidRDefault="00055198" w:rsidP="00055198">
      <w:pPr>
        <w:rPr>
          <w:rFonts w:cs="Times New Roman"/>
        </w:rPr>
      </w:pPr>
    </w:p>
    <w:p w14:paraId="3A56484C" w14:textId="2CCD6E33" w:rsidR="00863254" w:rsidRPr="002000F6" w:rsidRDefault="00863254" w:rsidP="00863254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</w:rPr>
      </w:pPr>
      <w:r w:rsidRPr="002000F6">
        <w:rPr>
          <w:rFonts w:eastAsia="Times New Roman" w:cs="Times New Roman"/>
          <w:b/>
        </w:rPr>
        <w:t>Lee, Jacob C.</w:t>
      </w:r>
      <w:r w:rsidR="00424FB7" w:rsidRPr="002000F6">
        <w:rPr>
          <w:rFonts w:eastAsia="Times New Roman" w:cs="Times New Roman"/>
        </w:rPr>
        <w:t xml:space="preserve">, </w:t>
      </w:r>
      <w:proofErr w:type="spellStart"/>
      <w:r w:rsidR="00424FB7" w:rsidRPr="002000F6">
        <w:rPr>
          <w:rFonts w:eastAsia="Times New Roman" w:cs="Times New Roman"/>
        </w:rPr>
        <w:t>Jungkeun</w:t>
      </w:r>
      <w:proofErr w:type="spellEnd"/>
      <w:r w:rsidR="00424FB7" w:rsidRPr="002000F6">
        <w:rPr>
          <w:rFonts w:eastAsia="Times New Roman" w:cs="Times New Roman"/>
        </w:rPr>
        <w:t xml:space="preserve"> Kim</w:t>
      </w:r>
      <w:r w:rsidRPr="002000F6">
        <w:rPr>
          <w:rFonts w:eastAsia="Times New Roman" w:cs="Times New Roman"/>
        </w:rPr>
        <w:t xml:space="preserve">, and </w:t>
      </w:r>
      <w:proofErr w:type="spellStart"/>
      <w:r w:rsidRPr="002000F6">
        <w:rPr>
          <w:rFonts w:eastAsia="Times New Roman" w:cs="Times New Roman"/>
        </w:rPr>
        <w:t>Kyuseop</w:t>
      </w:r>
      <w:proofErr w:type="spellEnd"/>
      <w:r w:rsidRPr="002000F6">
        <w:rPr>
          <w:rFonts w:eastAsia="Times New Roman" w:cs="Times New Roman"/>
        </w:rPr>
        <w:t xml:space="preserve"> Kwak (2018), “A Multi-attribute Examination of Consumer Conformity in Group-level Ordering,”</w:t>
      </w:r>
      <w:r w:rsidRPr="002000F6">
        <w:rPr>
          <w:rFonts w:eastAsia="Times New Roman" w:cs="Times New Roman"/>
          <w:b/>
        </w:rPr>
        <w:t xml:space="preserve"> </w:t>
      </w:r>
      <w:r w:rsidRPr="002000F6">
        <w:rPr>
          <w:rFonts w:eastAsia="Times New Roman" w:cs="Times New Roman"/>
          <w:i/>
        </w:rPr>
        <w:t xml:space="preserve">Australasian Marketing Journal, </w:t>
      </w:r>
      <w:r w:rsidRPr="002000F6">
        <w:rPr>
          <w:rFonts w:eastAsia="Times New Roman" w:cs="Times New Roman"/>
        </w:rPr>
        <w:t>26, 41</w:t>
      </w:r>
      <w:r w:rsidR="0080152A" w:rsidRPr="002000F6">
        <w:rPr>
          <w:rFonts w:eastAsia="Times New Roman" w:cs="Times New Roman"/>
        </w:rPr>
        <w:t>–</w:t>
      </w:r>
      <w:r w:rsidRPr="002000F6">
        <w:rPr>
          <w:rFonts w:eastAsia="Times New Roman" w:cs="Times New Roman"/>
        </w:rPr>
        <w:t>48. (Scopus)</w:t>
      </w:r>
    </w:p>
    <w:p w14:paraId="12B9938D" w14:textId="34902F63" w:rsidR="00320EDF" w:rsidRPr="002000F6" w:rsidRDefault="00320EDF" w:rsidP="00320EDF">
      <w:pPr>
        <w:pStyle w:val="ListParagraph"/>
        <w:ind w:left="820" w:right="160"/>
        <w:rPr>
          <w:rFonts w:eastAsia="Times New Roman" w:cs="Times New Roman"/>
        </w:rPr>
      </w:pPr>
    </w:p>
    <w:p w14:paraId="587E119F" w14:textId="473F4BE7" w:rsidR="000D457D" w:rsidRPr="002000F6" w:rsidRDefault="000D457D" w:rsidP="000D457D">
      <w:pPr>
        <w:pBdr>
          <w:bottom w:val="single" w:sz="4" w:space="1" w:color="auto"/>
        </w:pBdr>
        <w:tabs>
          <w:tab w:val="left" w:pos="2600"/>
        </w:tabs>
        <w:contextualSpacing/>
        <w:outlineLvl w:val="0"/>
        <w:rPr>
          <w:rFonts w:ascii="Batang" w:eastAsia="Batang" w:hAnsi="Batang" w:cs="Batang"/>
          <w:color w:val="000000"/>
          <w:lang w:eastAsia="ko-KR"/>
        </w:rPr>
      </w:pPr>
      <w:r w:rsidRPr="002000F6">
        <w:rPr>
          <w:rFonts w:eastAsia="Times New Roman" w:cs="Times New Roman"/>
          <w:b/>
        </w:rPr>
        <w:t>MANUSCRIPTS UNDER REVISED AND RESUBMIT (R&amp;R)</w:t>
      </w:r>
    </w:p>
    <w:p w14:paraId="7776D6A0" w14:textId="5AEB3749" w:rsidR="000D457D" w:rsidRPr="002000F6" w:rsidRDefault="000D457D" w:rsidP="000D457D">
      <w:pPr>
        <w:ind w:left="426" w:right="100"/>
        <w:contextualSpacing/>
        <w:outlineLvl w:val="0"/>
        <w:rPr>
          <w:rFonts w:eastAsia="Times New Roman" w:cs="Times New Roman"/>
        </w:rPr>
      </w:pPr>
    </w:p>
    <w:p w14:paraId="711C42EB" w14:textId="133A0E48" w:rsidR="000D457D" w:rsidRPr="002000F6" w:rsidRDefault="000D457D" w:rsidP="000D457D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 xml:space="preserve">“Artificial Intelligence and Consumer Acceptance,” </w:t>
      </w:r>
      <w:r w:rsidRPr="002000F6">
        <w:rPr>
          <w:rFonts w:eastAsia="Times New Roman" w:cs="Times New Roman"/>
          <w:bCs/>
          <w:i/>
          <w:iCs/>
        </w:rPr>
        <w:t>P&amp;M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</w:rPr>
        <w:t xml:space="preserve"> </w:t>
      </w:r>
      <w:r w:rsidR="0073799F" w:rsidRPr="002000F6">
        <w:rPr>
          <w:rFonts w:eastAsia="Times New Roman" w:cs="Times New Roman"/>
          <w:bCs/>
        </w:rPr>
        <w:t>(SSCI)</w:t>
      </w:r>
    </w:p>
    <w:p w14:paraId="4FF4D7D1" w14:textId="77777777" w:rsidR="00C943B5" w:rsidRPr="002000F6" w:rsidRDefault="00C943B5" w:rsidP="00C943B5">
      <w:pPr>
        <w:pStyle w:val="ListParagraph"/>
        <w:ind w:left="820" w:right="160"/>
        <w:rPr>
          <w:rFonts w:eastAsia="Times New Roman" w:cs="Times New Roman"/>
          <w:bCs/>
        </w:rPr>
      </w:pPr>
    </w:p>
    <w:p w14:paraId="70047674" w14:textId="354299B4" w:rsidR="000D457D" w:rsidRPr="002000F6" w:rsidRDefault="000D457D" w:rsidP="000D457D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 xml:space="preserve">“Artificial Intelligence and Consumer Morality,” </w:t>
      </w:r>
      <w:r w:rsidRPr="002000F6">
        <w:rPr>
          <w:rFonts w:eastAsia="Times New Roman" w:cs="Times New Roman"/>
          <w:bCs/>
          <w:i/>
          <w:iCs/>
        </w:rPr>
        <w:t>JBE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  <w:i/>
          <w:iCs/>
        </w:rPr>
        <w:t xml:space="preserve"> </w:t>
      </w:r>
      <w:r w:rsidRPr="002000F6">
        <w:rPr>
          <w:rFonts w:eastAsia="Times New Roman" w:cs="Times New Roman"/>
          <w:bCs/>
        </w:rPr>
        <w:t>(SSCI)</w:t>
      </w:r>
    </w:p>
    <w:p w14:paraId="7D9227B9" w14:textId="77777777" w:rsidR="00C943B5" w:rsidRPr="002000F6" w:rsidRDefault="00C943B5" w:rsidP="00C943B5">
      <w:pPr>
        <w:ind w:right="160"/>
        <w:rPr>
          <w:rFonts w:eastAsia="Times New Roman" w:cs="Times New Roman"/>
          <w:bCs/>
        </w:rPr>
      </w:pPr>
    </w:p>
    <w:p w14:paraId="320993B9" w14:textId="570F550C" w:rsidR="0073799F" w:rsidRDefault="0073799F" w:rsidP="0073799F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 xml:space="preserve">“Artificial Intelligence and Advertisement,” </w:t>
      </w:r>
      <w:r w:rsidRPr="002000F6">
        <w:rPr>
          <w:rFonts w:eastAsia="Times New Roman" w:cs="Times New Roman"/>
          <w:bCs/>
          <w:i/>
          <w:iCs/>
        </w:rPr>
        <w:t>JBR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  <w:i/>
          <w:iCs/>
        </w:rPr>
        <w:t xml:space="preserve"> </w:t>
      </w:r>
      <w:r w:rsidRPr="002000F6">
        <w:rPr>
          <w:rFonts w:eastAsia="Times New Roman" w:cs="Times New Roman"/>
          <w:bCs/>
        </w:rPr>
        <w:t>(SSCI)</w:t>
      </w:r>
    </w:p>
    <w:p w14:paraId="55119975" w14:textId="77777777" w:rsidR="00C6649A" w:rsidRPr="00C6649A" w:rsidRDefault="00C6649A" w:rsidP="00C6649A">
      <w:pPr>
        <w:pStyle w:val="ListParagraph"/>
        <w:rPr>
          <w:rFonts w:eastAsia="Times New Roman" w:cs="Times New Roman"/>
          <w:bCs/>
        </w:rPr>
      </w:pPr>
    </w:p>
    <w:p w14:paraId="0ECB4940" w14:textId="2BEA173B" w:rsidR="00C6649A" w:rsidRPr="002000F6" w:rsidRDefault="00C6649A" w:rsidP="00C6649A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>“COVID</w:t>
      </w:r>
      <w:r w:rsidR="00D06687">
        <w:rPr>
          <w:rFonts w:eastAsia="Times New Roman" w:cs="Times New Roman"/>
          <w:bCs/>
        </w:rPr>
        <w:t>-19</w:t>
      </w:r>
      <w:r w:rsidRPr="002000F6">
        <w:rPr>
          <w:rFonts w:eastAsia="Times New Roman" w:cs="Times New Roman"/>
          <w:bCs/>
        </w:rPr>
        <w:t xml:space="preserve"> and Brand Logo Preference,” </w:t>
      </w:r>
      <w:r w:rsidRPr="002000F6">
        <w:rPr>
          <w:rFonts w:eastAsia="Times New Roman" w:cs="Times New Roman"/>
          <w:bCs/>
          <w:i/>
          <w:iCs/>
        </w:rPr>
        <w:t>EJM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  <w:i/>
          <w:iCs/>
        </w:rPr>
        <w:t xml:space="preserve"> </w:t>
      </w:r>
      <w:r w:rsidRPr="002000F6">
        <w:rPr>
          <w:rFonts w:eastAsia="Times New Roman" w:cs="Times New Roman"/>
          <w:bCs/>
        </w:rPr>
        <w:t>(SSCI)</w:t>
      </w:r>
    </w:p>
    <w:p w14:paraId="0C3AD8B5" w14:textId="77777777" w:rsidR="00C943B5" w:rsidRPr="002000F6" w:rsidRDefault="00C943B5" w:rsidP="00C943B5">
      <w:pPr>
        <w:ind w:right="160"/>
        <w:rPr>
          <w:rFonts w:eastAsia="Times New Roman" w:cs="Times New Roman"/>
          <w:bCs/>
        </w:rPr>
      </w:pPr>
    </w:p>
    <w:p w14:paraId="546AF2BD" w14:textId="54ADD5DA" w:rsidR="00FC0CB4" w:rsidRDefault="00FC0CB4" w:rsidP="0073799F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>“</w:t>
      </w:r>
      <w:r w:rsidR="00D06687" w:rsidRPr="002000F6">
        <w:rPr>
          <w:rFonts w:eastAsia="Times New Roman" w:cs="Times New Roman"/>
          <w:bCs/>
        </w:rPr>
        <w:t>COVID</w:t>
      </w:r>
      <w:r w:rsidR="00D06687">
        <w:rPr>
          <w:rFonts w:eastAsia="Times New Roman" w:cs="Times New Roman"/>
          <w:bCs/>
        </w:rPr>
        <w:t>-19</w:t>
      </w:r>
      <w:r w:rsidRPr="002000F6">
        <w:rPr>
          <w:rFonts w:eastAsia="Times New Roman" w:cs="Times New Roman"/>
          <w:bCs/>
        </w:rPr>
        <w:t xml:space="preserve"> and Decision-making,” </w:t>
      </w:r>
      <w:r w:rsidRPr="002000F6">
        <w:rPr>
          <w:rFonts w:eastAsia="Times New Roman" w:cs="Times New Roman"/>
          <w:bCs/>
          <w:i/>
          <w:iCs/>
        </w:rPr>
        <w:t>JTR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  <w:i/>
          <w:iCs/>
        </w:rPr>
        <w:t xml:space="preserve"> </w:t>
      </w:r>
      <w:r w:rsidRPr="002000F6">
        <w:rPr>
          <w:rFonts w:eastAsia="Times New Roman" w:cs="Times New Roman"/>
          <w:bCs/>
        </w:rPr>
        <w:t>(SSCI)</w:t>
      </w:r>
    </w:p>
    <w:p w14:paraId="237AF4B3" w14:textId="77777777" w:rsidR="00C943B5" w:rsidRPr="002000F6" w:rsidRDefault="00C943B5" w:rsidP="00C943B5">
      <w:pPr>
        <w:ind w:right="160"/>
        <w:rPr>
          <w:rFonts w:eastAsia="Times New Roman" w:cs="Times New Roman"/>
          <w:bCs/>
        </w:rPr>
      </w:pPr>
    </w:p>
    <w:p w14:paraId="4C030AA5" w14:textId="00B1BE37" w:rsidR="00FC0CB4" w:rsidRPr="002000F6" w:rsidRDefault="00FC0CB4" w:rsidP="00FC0CB4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>“</w:t>
      </w:r>
      <w:r w:rsidR="00D06687" w:rsidRPr="002000F6">
        <w:rPr>
          <w:rFonts w:eastAsia="Times New Roman" w:cs="Times New Roman"/>
          <w:bCs/>
        </w:rPr>
        <w:t>COVID</w:t>
      </w:r>
      <w:r w:rsidR="00D06687">
        <w:rPr>
          <w:rFonts w:eastAsia="Times New Roman" w:cs="Times New Roman"/>
          <w:bCs/>
        </w:rPr>
        <w:t>-19</w:t>
      </w:r>
      <w:r w:rsidRPr="002000F6">
        <w:rPr>
          <w:rFonts w:eastAsia="Times New Roman" w:cs="Times New Roman"/>
          <w:bCs/>
        </w:rPr>
        <w:t xml:space="preserve"> and Consumer Stockpiling,” </w:t>
      </w:r>
      <w:r w:rsidRPr="002000F6">
        <w:rPr>
          <w:rFonts w:eastAsia="Times New Roman" w:cs="Times New Roman"/>
          <w:bCs/>
          <w:i/>
          <w:iCs/>
        </w:rPr>
        <w:t>AMJ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  <w:i/>
          <w:iCs/>
        </w:rPr>
        <w:t xml:space="preserve"> </w:t>
      </w:r>
      <w:r w:rsidRPr="002000F6">
        <w:rPr>
          <w:rFonts w:eastAsia="Times New Roman" w:cs="Times New Roman"/>
          <w:bCs/>
        </w:rPr>
        <w:t>(Scopus)</w:t>
      </w:r>
    </w:p>
    <w:p w14:paraId="5857867D" w14:textId="77777777" w:rsidR="00C943B5" w:rsidRPr="002000F6" w:rsidRDefault="00C943B5" w:rsidP="00C943B5">
      <w:pPr>
        <w:ind w:right="160"/>
        <w:rPr>
          <w:rFonts w:eastAsia="Times New Roman" w:cs="Times New Roman"/>
          <w:bCs/>
        </w:rPr>
      </w:pPr>
    </w:p>
    <w:p w14:paraId="0D31318D" w14:textId="37745806" w:rsidR="00FC0CB4" w:rsidRPr="002000F6" w:rsidRDefault="00FC0CB4" w:rsidP="0073799F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 xml:space="preserve">“SES and Decision-making,” </w:t>
      </w:r>
      <w:r w:rsidRPr="002000F6">
        <w:rPr>
          <w:rFonts w:eastAsia="Times New Roman" w:cs="Times New Roman"/>
          <w:bCs/>
          <w:i/>
          <w:iCs/>
        </w:rPr>
        <w:t>JTR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  <w:i/>
          <w:iCs/>
        </w:rPr>
        <w:t xml:space="preserve"> </w:t>
      </w:r>
      <w:r w:rsidRPr="002000F6">
        <w:rPr>
          <w:rFonts w:eastAsia="Times New Roman" w:cs="Times New Roman"/>
          <w:bCs/>
        </w:rPr>
        <w:t>(SSCI)</w:t>
      </w:r>
    </w:p>
    <w:p w14:paraId="7F0A3F7A" w14:textId="77777777" w:rsidR="00D57B0C" w:rsidRPr="002000F6" w:rsidRDefault="00D57B0C" w:rsidP="00D57B0C">
      <w:pPr>
        <w:pStyle w:val="ListParagraph"/>
        <w:rPr>
          <w:rFonts w:eastAsia="Times New Roman" w:cs="Times New Roman"/>
          <w:bCs/>
        </w:rPr>
      </w:pPr>
    </w:p>
    <w:p w14:paraId="41A71D43" w14:textId="1D9EB118" w:rsidR="00D57B0C" w:rsidRPr="002000F6" w:rsidRDefault="00D57B0C" w:rsidP="00D57B0C">
      <w:pPr>
        <w:pBdr>
          <w:bottom w:val="single" w:sz="4" w:space="1" w:color="auto"/>
        </w:pBdr>
        <w:tabs>
          <w:tab w:val="left" w:pos="2600"/>
        </w:tabs>
        <w:contextualSpacing/>
        <w:outlineLvl w:val="0"/>
        <w:rPr>
          <w:rFonts w:ascii="Batang" w:eastAsia="Batang" w:hAnsi="Batang" w:cs="Batang"/>
          <w:color w:val="000000"/>
          <w:lang w:eastAsia="ko-KR"/>
        </w:rPr>
      </w:pPr>
      <w:r w:rsidRPr="002000F6">
        <w:rPr>
          <w:rFonts w:eastAsia="Times New Roman" w:cs="Times New Roman"/>
          <w:b/>
        </w:rPr>
        <w:t>MANUSCRIPTS UNDER REVIEW</w:t>
      </w:r>
    </w:p>
    <w:p w14:paraId="3C575FFD" w14:textId="77777777" w:rsidR="00D57B0C" w:rsidRPr="002000F6" w:rsidRDefault="00D57B0C" w:rsidP="00D57B0C">
      <w:pPr>
        <w:ind w:right="160"/>
        <w:rPr>
          <w:rFonts w:eastAsia="Times New Roman" w:cs="Times New Roman"/>
          <w:bCs/>
        </w:rPr>
      </w:pPr>
    </w:p>
    <w:p w14:paraId="5A691C51" w14:textId="0561BAB8" w:rsidR="00D57B0C" w:rsidRPr="002000F6" w:rsidRDefault="00D57B0C" w:rsidP="00D57B0C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 xml:space="preserve">“Artificial Intelligence and Consumer Trust,” </w:t>
      </w:r>
      <w:r w:rsidRPr="002000F6">
        <w:rPr>
          <w:rFonts w:eastAsia="Times New Roman" w:cs="Times New Roman"/>
          <w:bCs/>
          <w:i/>
          <w:iCs/>
        </w:rPr>
        <w:t>IJA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  <w:i/>
          <w:iCs/>
        </w:rPr>
        <w:t xml:space="preserve"> </w:t>
      </w:r>
      <w:r w:rsidRPr="002000F6">
        <w:rPr>
          <w:rFonts w:eastAsia="Times New Roman" w:cs="Times New Roman"/>
          <w:bCs/>
        </w:rPr>
        <w:t>(SSCI)</w:t>
      </w:r>
    </w:p>
    <w:p w14:paraId="4C22DE3B" w14:textId="5D3500F2" w:rsidR="006B3AB1" w:rsidRPr="002000F6" w:rsidRDefault="006B3AB1" w:rsidP="006B3AB1">
      <w:pPr>
        <w:ind w:right="160"/>
        <w:rPr>
          <w:rFonts w:eastAsia="Times New Roman" w:cs="Times New Roman"/>
          <w:bCs/>
        </w:rPr>
      </w:pPr>
    </w:p>
    <w:p w14:paraId="16A9FE41" w14:textId="1144E4D6" w:rsidR="006B3AB1" w:rsidRPr="002000F6" w:rsidRDefault="006B3AB1" w:rsidP="006B3AB1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 xml:space="preserve">“Artificial Intelligence and Service,” </w:t>
      </w:r>
      <w:r w:rsidRPr="002000F6">
        <w:rPr>
          <w:rFonts w:eastAsia="Times New Roman" w:cs="Times New Roman"/>
          <w:bCs/>
          <w:i/>
          <w:iCs/>
        </w:rPr>
        <w:t>CHQ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  <w:i/>
          <w:iCs/>
        </w:rPr>
        <w:t xml:space="preserve"> </w:t>
      </w:r>
      <w:r w:rsidRPr="002000F6">
        <w:rPr>
          <w:rFonts w:eastAsia="Times New Roman" w:cs="Times New Roman"/>
          <w:bCs/>
        </w:rPr>
        <w:t>(SSCI)</w:t>
      </w:r>
    </w:p>
    <w:p w14:paraId="5A4A6D0D" w14:textId="77777777" w:rsidR="006B3AB1" w:rsidRPr="002000F6" w:rsidRDefault="006B3AB1" w:rsidP="006B3AB1">
      <w:pPr>
        <w:pStyle w:val="ListParagraph"/>
        <w:rPr>
          <w:rFonts w:eastAsia="Times New Roman" w:cs="Times New Roman"/>
          <w:bCs/>
        </w:rPr>
      </w:pPr>
    </w:p>
    <w:p w14:paraId="3E0B806B" w14:textId="003E5277" w:rsidR="006B3AB1" w:rsidRPr="002000F6" w:rsidRDefault="006B3AB1" w:rsidP="006B3AB1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 xml:space="preserve">“Artificial Intelligence and </w:t>
      </w:r>
      <w:r w:rsidR="007247FB" w:rsidRPr="002000F6">
        <w:rPr>
          <w:rFonts w:eastAsia="Times New Roman" w:cs="Times New Roman"/>
          <w:bCs/>
        </w:rPr>
        <w:t>COVID</w:t>
      </w:r>
      <w:r w:rsidR="007247FB">
        <w:rPr>
          <w:rFonts w:eastAsia="Times New Roman" w:cs="Times New Roman"/>
          <w:bCs/>
        </w:rPr>
        <w:t>-19</w:t>
      </w:r>
      <w:r w:rsidRPr="002000F6">
        <w:rPr>
          <w:rFonts w:eastAsia="Times New Roman" w:cs="Times New Roman"/>
          <w:bCs/>
        </w:rPr>
        <w:t xml:space="preserve">,” </w:t>
      </w:r>
      <w:r w:rsidRPr="002000F6">
        <w:rPr>
          <w:rFonts w:eastAsia="Times New Roman" w:cs="Times New Roman"/>
          <w:bCs/>
          <w:i/>
          <w:iCs/>
        </w:rPr>
        <w:t>JR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  <w:i/>
          <w:iCs/>
        </w:rPr>
        <w:t xml:space="preserve"> </w:t>
      </w:r>
      <w:r w:rsidRPr="002000F6">
        <w:rPr>
          <w:rFonts w:eastAsia="Times New Roman" w:cs="Times New Roman"/>
          <w:bCs/>
        </w:rPr>
        <w:t>(SSCI)</w:t>
      </w:r>
    </w:p>
    <w:p w14:paraId="7D15FBFA" w14:textId="77777777" w:rsidR="006B3AB1" w:rsidRPr="002000F6" w:rsidRDefault="006B3AB1" w:rsidP="006B3AB1">
      <w:pPr>
        <w:pStyle w:val="ListParagraph"/>
        <w:rPr>
          <w:rFonts w:eastAsia="Times New Roman" w:cs="Times New Roman"/>
          <w:bCs/>
        </w:rPr>
      </w:pPr>
    </w:p>
    <w:p w14:paraId="482089C1" w14:textId="475A43D3" w:rsidR="006B3AB1" w:rsidRPr="002000F6" w:rsidRDefault="006B3AB1" w:rsidP="006B3AB1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>“</w:t>
      </w:r>
      <w:r w:rsidR="007247FB" w:rsidRPr="002000F6">
        <w:rPr>
          <w:rFonts w:eastAsia="Times New Roman" w:cs="Times New Roman"/>
          <w:bCs/>
        </w:rPr>
        <w:t>COVID</w:t>
      </w:r>
      <w:r w:rsidR="007247FB">
        <w:rPr>
          <w:rFonts w:eastAsia="Times New Roman" w:cs="Times New Roman"/>
          <w:bCs/>
        </w:rPr>
        <w:t xml:space="preserve">-19 </w:t>
      </w:r>
      <w:r w:rsidRPr="002000F6">
        <w:rPr>
          <w:rFonts w:eastAsia="Times New Roman" w:cs="Times New Roman"/>
          <w:bCs/>
        </w:rPr>
        <w:t xml:space="preserve">and Sustainability,” </w:t>
      </w:r>
      <w:r w:rsidRPr="002000F6">
        <w:rPr>
          <w:rFonts w:eastAsia="Times New Roman" w:cs="Times New Roman"/>
          <w:bCs/>
          <w:i/>
          <w:iCs/>
        </w:rPr>
        <w:t>JH</w:t>
      </w:r>
      <w:r w:rsidR="00747C78" w:rsidRPr="002000F6">
        <w:rPr>
          <w:rFonts w:eastAsia="Times New Roman" w:cs="Times New Roman"/>
          <w:bCs/>
          <w:i/>
          <w:iCs/>
        </w:rPr>
        <w:t>M</w:t>
      </w:r>
      <w:r w:rsidRPr="002000F6">
        <w:rPr>
          <w:rFonts w:eastAsia="Times New Roman" w:cs="Times New Roman"/>
          <w:bCs/>
          <w:i/>
          <w:iCs/>
        </w:rPr>
        <w:t>M</w:t>
      </w:r>
      <w:r w:rsidR="00800918">
        <w:rPr>
          <w:rFonts w:eastAsia="Times New Roman" w:cs="Times New Roman"/>
          <w:bCs/>
          <w:i/>
          <w:iCs/>
        </w:rPr>
        <w:t>.</w:t>
      </w:r>
      <w:r w:rsidRPr="002000F6">
        <w:rPr>
          <w:rFonts w:eastAsia="Times New Roman" w:cs="Times New Roman"/>
          <w:bCs/>
        </w:rPr>
        <w:t xml:space="preserve"> </w:t>
      </w:r>
      <w:r w:rsidR="005A003E" w:rsidRPr="002000F6">
        <w:rPr>
          <w:rFonts w:eastAsia="Times New Roman" w:cs="Times New Roman"/>
          <w:bCs/>
        </w:rPr>
        <w:t>(SSCI)</w:t>
      </w:r>
    </w:p>
    <w:p w14:paraId="06A2927E" w14:textId="77777777" w:rsidR="005A003E" w:rsidRPr="002000F6" w:rsidRDefault="005A003E" w:rsidP="005A003E">
      <w:pPr>
        <w:pStyle w:val="ListParagraph"/>
        <w:rPr>
          <w:rFonts w:eastAsia="Times New Roman" w:cs="Times New Roman"/>
          <w:bCs/>
        </w:rPr>
      </w:pPr>
    </w:p>
    <w:p w14:paraId="6F422E54" w14:textId="3A1F49F0" w:rsidR="005A003E" w:rsidRPr="002000F6" w:rsidRDefault="005A003E" w:rsidP="005A003E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>“</w:t>
      </w:r>
      <w:r w:rsidR="007247FB" w:rsidRPr="002000F6">
        <w:rPr>
          <w:rFonts w:eastAsia="Times New Roman" w:cs="Times New Roman"/>
          <w:bCs/>
        </w:rPr>
        <w:t>COVID</w:t>
      </w:r>
      <w:r w:rsidR="007247FB">
        <w:rPr>
          <w:rFonts w:eastAsia="Times New Roman" w:cs="Times New Roman"/>
          <w:bCs/>
        </w:rPr>
        <w:t>-19</w:t>
      </w:r>
      <w:r w:rsidRPr="002000F6">
        <w:rPr>
          <w:rFonts w:eastAsia="Times New Roman" w:cs="Times New Roman"/>
          <w:bCs/>
        </w:rPr>
        <w:t xml:space="preserve"> and Consumer Design Preference.”</w:t>
      </w:r>
      <w:r w:rsidR="0079530E" w:rsidRPr="002000F6">
        <w:rPr>
          <w:rFonts w:eastAsia="Times New Roman" w:cs="Times New Roman"/>
          <w:bCs/>
        </w:rPr>
        <w:t xml:space="preserve"> (SSCI)</w:t>
      </w:r>
      <w:r w:rsidRPr="002000F6">
        <w:rPr>
          <w:rFonts w:eastAsia="Times New Roman" w:cs="Times New Roman"/>
          <w:bCs/>
        </w:rPr>
        <w:t xml:space="preserve"> </w:t>
      </w:r>
    </w:p>
    <w:p w14:paraId="6E853080" w14:textId="77777777" w:rsidR="005A003E" w:rsidRPr="002000F6" w:rsidRDefault="005A003E" w:rsidP="005A003E">
      <w:pPr>
        <w:ind w:right="160"/>
        <w:rPr>
          <w:rFonts w:eastAsia="Times New Roman" w:cs="Times New Roman"/>
          <w:bCs/>
        </w:rPr>
      </w:pPr>
    </w:p>
    <w:p w14:paraId="3AFD7FCB" w14:textId="71D8966A" w:rsidR="00747C78" w:rsidRPr="002000F6" w:rsidRDefault="00747C78" w:rsidP="006B3AB1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 xml:space="preserve">“Consumer Motive and Purchase Happiness.” </w:t>
      </w:r>
      <w:r w:rsidR="0079530E" w:rsidRPr="002000F6">
        <w:rPr>
          <w:rFonts w:eastAsia="Times New Roman" w:cs="Times New Roman"/>
          <w:bCs/>
        </w:rPr>
        <w:t>(SSCI)</w:t>
      </w:r>
    </w:p>
    <w:p w14:paraId="58C06241" w14:textId="77777777" w:rsidR="005A003E" w:rsidRPr="002000F6" w:rsidRDefault="005A003E" w:rsidP="005A003E">
      <w:pPr>
        <w:ind w:right="160"/>
        <w:rPr>
          <w:rFonts w:eastAsia="Times New Roman" w:cs="Times New Roman"/>
          <w:bCs/>
        </w:rPr>
      </w:pPr>
    </w:p>
    <w:p w14:paraId="557222B3" w14:textId="01B3083D" w:rsidR="006B3AB1" w:rsidRPr="002000F6" w:rsidRDefault="00747C78" w:rsidP="006B3AB1">
      <w:pPr>
        <w:pStyle w:val="ListParagraph"/>
        <w:numPr>
          <w:ilvl w:val="0"/>
          <w:numId w:val="17"/>
        </w:numPr>
        <w:ind w:right="160"/>
        <w:rPr>
          <w:rFonts w:eastAsia="Times New Roman" w:cs="Times New Roman"/>
          <w:bCs/>
        </w:rPr>
      </w:pPr>
      <w:r w:rsidRPr="002000F6">
        <w:rPr>
          <w:rFonts w:eastAsia="Times New Roman" w:cs="Times New Roman"/>
          <w:bCs/>
        </w:rPr>
        <w:t xml:space="preserve">“SES and Donation.” </w:t>
      </w:r>
      <w:r w:rsidR="0079530E" w:rsidRPr="002000F6">
        <w:rPr>
          <w:rFonts w:eastAsia="Times New Roman" w:cs="Times New Roman"/>
          <w:bCs/>
        </w:rPr>
        <w:t>(SSCI)</w:t>
      </w:r>
    </w:p>
    <w:p w14:paraId="1A76BEAF" w14:textId="77777777" w:rsidR="000D457D" w:rsidRPr="002000F6" w:rsidRDefault="000D457D" w:rsidP="009B6DC5">
      <w:pPr>
        <w:ind w:right="160"/>
        <w:rPr>
          <w:rFonts w:eastAsia="Times New Roman" w:cs="Times New Roman"/>
        </w:rPr>
      </w:pPr>
    </w:p>
    <w:p w14:paraId="4BD2AFD7" w14:textId="143D8AFC" w:rsidR="002C0959" w:rsidRPr="002000F6" w:rsidRDefault="002C0959" w:rsidP="00E15299">
      <w:pPr>
        <w:pBdr>
          <w:bottom w:val="single" w:sz="4" w:space="1" w:color="auto"/>
        </w:pBdr>
        <w:tabs>
          <w:tab w:val="left" w:pos="2600"/>
        </w:tabs>
        <w:contextualSpacing/>
        <w:outlineLvl w:val="0"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b/>
        </w:rPr>
        <w:t xml:space="preserve">MEDIA </w:t>
      </w:r>
      <w:r w:rsidR="006503A2" w:rsidRPr="002000F6">
        <w:rPr>
          <w:rFonts w:eastAsia="Times New Roman" w:cs="Times New Roman"/>
          <w:b/>
        </w:rPr>
        <w:t>COVERAGE</w:t>
      </w:r>
      <w:r w:rsidRPr="002000F6">
        <w:rPr>
          <w:rFonts w:eastAsia="Times New Roman" w:cs="Times New Roman"/>
          <w:b/>
        </w:rPr>
        <w:t xml:space="preserve"> </w:t>
      </w:r>
    </w:p>
    <w:p w14:paraId="6CB0A4B8" w14:textId="77777777" w:rsidR="002C0959" w:rsidRPr="002000F6" w:rsidRDefault="002C0959" w:rsidP="002C0959">
      <w:pPr>
        <w:ind w:left="426" w:right="100"/>
        <w:contextualSpacing/>
        <w:outlineLvl w:val="0"/>
        <w:rPr>
          <w:rFonts w:eastAsia="Times New Roman" w:cs="Times New Roman"/>
        </w:rPr>
      </w:pPr>
    </w:p>
    <w:p w14:paraId="4FAC09F9" w14:textId="4CED34C2" w:rsidR="002C0959" w:rsidRPr="002000F6" w:rsidRDefault="002C0959" w:rsidP="002C0959">
      <w:pPr>
        <w:ind w:left="426" w:right="100"/>
        <w:contextualSpacing/>
        <w:outlineLvl w:val="0"/>
        <w:rPr>
          <w:rFonts w:cs="Times New Roman"/>
        </w:rPr>
      </w:pPr>
      <w:r w:rsidRPr="002000F6">
        <w:rPr>
          <w:rFonts w:eastAsia="Times New Roman" w:cs="Times New Roman"/>
        </w:rPr>
        <w:t xml:space="preserve">International media </w:t>
      </w:r>
      <w:r w:rsidR="000311A5" w:rsidRPr="002000F6">
        <w:rPr>
          <w:rFonts w:eastAsia="Times New Roman" w:cs="Times New Roman"/>
        </w:rPr>
        <w:t>(selected)</w:t>
      </w:r>
    </w:p>
    <w:p w14:paraId="64D30B61" w14:textId="493E2B11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Medium (</w:t>
      </w:r>
      <w:r w:rsidR="00252D1D" w:rsidRPr="002000F6">
        <w:rPr>
          <w:i/>
          <w:iCs/>
          <w:bdr w:val="none" w:sz="0" w:space="0" w:color="auto" w:frame="1"/>
        </w:rPr>
        <w:t>Feb</w:t>
      </w:r>
      <w:r w:rsidRPr="002000F6">
        <w:rPr>
          <w:i/>
          <w:iCs/>
          <w:bdr w:val="none" w:sz="0" w:space="0" w:color="auto" w:frame="1"/>
        </w:rPr>
        <w:t xml:space="preserve"> 2020):</w:t>
      </w:r>
      <w:hyperlink r:id="rId11" w:tgtFrame="_blank" w:history="1">
        <w:r w:rsidRPr="002000F6">
          <w:rPr>
            <w:rStyle w:val="Hyperlink"/>
            <w:i/>
            <w:iCs/>
            <w:u w:val="none"/>
            <w:bdr w:val="none" w:sz="0" w:space="0" w:color="auto" w:frame="1"/>
          </w:rPr>
          <w:t> </w:t>
        </w:r>
        <w:r w:rsidRPr="002000F6">
          <w:rPr>
            <w:rStyle w:val="Hyperlink"/>
            <w:i/>
            <w:iCs/>
            <w:color w:val="000DFF"/>
            <w:u w:val="none"/>
            <w:bdr w:val="none" w:sz="0" w:space="0" w:color="auto" w:frame="1"/>
          </w:rPr>
          <w:t>&lt;web&gt;</w:t>
        </w:r>
      </w:hyperlink>
    </w:p>
    <w:p w14:paraId="2DC2FE78" w14:textId="3671EF74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jc w:val="both"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Philadelphia Inquirer (</w:t>
      </w:r>
      <w:r w:rsidR="00252D1D" w:rsidRPr="002000F6">
        <w:rPr>
          <w:i/>
          <w:iCs/>
          <w:bdr w:val="none" w:sz="0" w:space="0" w:color="auto" w:frame="1"/>
        </w:rPr>
        <w:t>Nov</w:t>
      </w:r>
      <w:r w:rsidRPr="002000F6">
        <w:rPr>
          <w:i/>
          <w:iCs/>
          <w:bdr w:val="none" w:sz="0" w:space="0" w:color="auto" w:frame="1"/>
        </w:rPr>
        <w:t xml:space="preserve"> 2019):  </w:t>
      </w:r>
      <w:hyperlink r:id="rId12" w:tgtFrame="_blank" w:history="1">
        <w:r w:rsidRPr="002000F6">
          <w:rPr>
            <w:rStyle w:val="Hyperlink"/>
            <w:i/>
            <w:iCs/>
            <w:color w:val="000DFF"/>
            <w:u w:val="none"/>
            <w:bdr w:val="none" w:sz="0" w:space="0" w:color="auto" w:frame="1"/>
          </w:rPr>
          <w:t>&lt;web&gt;</w:t>
        </w:r>
      </w:hyperlink>
    </w:p>
    <w:p w14:paraId="0C972B14" w14:textId="1CBE288D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CNBC (</w:t>
      </w:r>
      <w:r w:rsidR="00252D1D" w:rsidRPr="002000F6">
        <w:rPr>
          <w:i/>
          <w:iCs/>
          <w:bdr w:val="none" w:sz="0" w:space="0" w:color="auto" w:frame="1"/>
        </w:rPr>
        <w:t>Oct</w:t>
      </w:r>
      <w:r w:rsidRPr="002000F6">
        <w:rPr>
          <w:i/>
          <w:iCs/>
          <w:bdr w:val="none" w:sz="0" w:space="0" w:color="auto" w:frame="1"/>
        </w:rPr>
        <w:t xml:space="preserve"> 2019): </w:t>
      </w:r>
      <w:hyperlink r:id="rId13" w:tgtFrame="_blank" w:history="1">
        <w:r w:rsidRPr="002000F6">
          <w:rPr>
            <w:rStyle w:val="Hyperlink"/>
            <w:i/>
            <w:iCs/>
            <w:color w:val="000DFF"/>
            <w:u w:val="none"/>
            <w:bdr w:val="none" w:sz="0" w:space="0" w:color="auto" w:frame="1"/>
          </w:rPr>
          <w:t>&lt;web&gt;</w:t>
        </w:r>
      </w:hyperlink>
    </w:p>
    <w:p w14:paraId="4443EF8E" w14:textId="2C100533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Associated Press (</w:t>
      </w:r>
      <w:r w:rsidR="00252D1D" w:rsidRPr="002000F6">
        <w:rPr>
          <w:i/>
          <w:iCs/>
          <w:bdr w:val="none" w:sz="0" w:space="0" w:color="auto" w:frame="1"/>
        </w:rPr>
        <w:t>Dec</w:t>
      </w:r>
      <w:r w:rsidRPr="002000F6">
        <w:rPr>
          <w:i/>
          <w:iCs/>
          <w:bdr w:val="none" w:sz="0" w:space="0" w:color="auto" w:frame="1"/>
        </w:rPr>
        <w:t xml:space="preserve"> 2018): </w:t>
      </w:r>
      <w:hyperlink r:id="rId14" w:tgtFrame="_blank" w:history="1">
        <w:r w:rsidRPr="002000F6">
          <w:rPr>
            <w:rStyle w:val="Hyperlink"/>
            <w:i/>
            <w:iCs/>
            <w:u w:val="none"/>
            <w:bdr w:val="none" w:sz="0" w:space="0" w:color="auto" w:frame="1"/>
          </w:rPr>
          <w:t>&lt;web&gt;</w:t>
        </w:r>
      </w:hyperlink>
    </w:p>
    <w:p w14:paraId="66D1BF65" w14:textId="4C68268A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The Times (</w:t>
      </w:r>
      <w:r w:rsidR="00252D1D" w:rsidRPr="002000F6">
        <w:rPr>
          <w:i/>
          <w:iCs/>
          <w:bdr w:val="none" w:sz="0" w:space="0" w:color="auto" w:frame="1"/>
        </w:rPr>
        <w:t>Nov</w:t>
      </w:r>
      <w:r w:rsidRPr="002000F6">
        <w:rPr>
          <w:i/>
          <w:iCs/>
          <w:bdr w:val="none" w:sz="0" w:space="0" w:color="auto" w:frame="1"/>
        </w:rPr>
        <w:t xml:space="preserve"> 2018): </w:t>
      </w:r>
      <w:hyperlink r:id="rId15" w:tgtFrame="_blank" w:history="1">
        <w:r w:rsidRPr="002000F6">
          <w:rPr>
            <w:rStyle w:val="Hyperlink"/>
            <w:i/>
            <w:iCs/>
            <w:u w:val="none"/>
            <w:bdr w:val="none" w:sz="0" w:space="0" w:color="auto" w:frame="1"/>
          </w:rPr>
          <w:t>&lt;web&gt;</w:t>
        </w:r>
      </w:hyperlink>
    </w:p>
    <w:p w14:paraId="54B259EB" w14:textId="21D66E39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The Guardian (</w:t>
      </w:r>
      <w:r w:rsidR="00252D1D" w:rsidRPr="002000F6">
        <w:rPr>
          <w:i/>
          <w:iCs/>
          <w:bdr w:val="none" w:sz="0" w:space="0" w:color="auto" w:frame="1"/>
        </w:rPr>
        <w:t>Nov</w:t>
      </w:r>
      <w:r w:rsidRPr="002000F6">
        <w:rPr>
          <w:i/>
          <w:iCs/>
          <w:bdr w:val="none" w:sz="0" w:space="0" w:color="auto" w:frame="1"/>
        </w:rPr>
        <w:t xml:space="preserve"> 2018): </w:t>
      </w:r>
      <w:hyperlink r:id="rId16" w:tgtFrame="_blank" w:history="1">
        <w:r w:rsidRPr="002000F6">
          <w:rPr>
            <w:rStyle w:val="Hyperlink"/>
            <w:i/>
            <w:iCs/>
            <w:color w:val="000DFF"/>
            <w:u w:val="none"/>
            <w:bdr w:val="none" w:sz="0" w:space="0" w:color="auto" w:frame="1"/>
          </w:rPr>
          <w:t>&lt;web&gt;</w:t>
        </w:r>
      </w:hyperlink>
    </w:p>
    <w:p w14:paraId="509D718E" w14:textId="0C273A06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Daily Mail (</w:t>
      </w:r>
      <w:r w:rsidR="00252D1D" w:rsidRPr="002000F6">
        <w:rPr>
          <w:i/>
          <w:iCs/>
          <w:bdr w:val="none" w:sz="0" w:space="0" w:color="auto" w:frame="1"/>
        </w:rPr>
        <w:t>Nov</w:t>
      </w:r>
      <w:r w:rsidRPr="002000F6">
        <w:rPr>
          <w:i/>
          <w:iCs/>
          <w:bdr w:val="none" w:sz="0" w:space="0" w:color="auto" w:frame="1"/>
        </w:rPr>
        <w:t xml:space="preserve"> 2018): </w:t>
      </w:r>
      <w:hyperlink r:id="rId17" w:tgtFrame="_blank" w:history="1">
        <w:r w:rsidRPr="002000F6">
          <w:rPr>
            <w:rStyle w:val="Hyperlink"/>
            <w:i/>
            <w:iCs/>
            <w:u w:val="none"/>
            <w:bdr w:val="none" w:sz="0" w:space="0" w:color="auto" w:frame="1"/>
          </w:rPr>
          <w:t>&lt;web&gt;</w:t>
        </w:r>
      </w:hyperlink>
    </w:p>
    <w:p w14:paraId="133DBF0A" w14:textId="0E42F20C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The Australian (Nov 2018): </w:t>
      </w:r>
      <w:hyperlink r:id="rId18" w:tgtFrame="_blank" w:history="1">
        <w:r w:rsidRPr="002000F6">
          <w:rPr>
            <w:rStyle w:val="Hyperlink"/>
            <w:i/>
            <w:iCs/>
            <w:color w:val="000DFF"/>
            <w:u w:val="none"/>
            <w:bdr w:val="none" w:sz="0" w:space="0" w:color="auto" w:frame="1"/>
          </w:rPr>
          <w:t>&lt;web&gt;</w:t>
        </w:r>
      </w:hyperlink>
    </w:p>
    <w:p w14:paraId="328414EF" w14:textId="5549E0D3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Science Daily (Oct 2018): </w:t>
      </w:r>
      <w:hyperlink r:id="rId19" w:tgtFrame="_blank" w:history="1">
        <w:r w:rsidRPr="002000F6">
          <w:rPr>
            <w:rStyle w:val="Hyperlink"/>
            <w:i/>
            <w:iCs/>
            <w:u w:val="none"/>
            <w:bdr w:val="none" w:sz="0" w:space="0" w:color="auto" w:frame="1"/>
          </w:rPr>
          <w:t>&lt;web&gt;</w:t>
        </w:r>
      </w:hyperlink>
    </w:p>
    <w:p w14:paraId="5F325E42" w14:textId="12A4BF41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Medical Xpress (</w:t>
      </w:r>
      <w:r w:rsidR="00252D1D" w:rsidRPr="002000F6">
        <w:rPr>
          <w:i/>
          <w:iCs/>
          <w:bdr w:val="none" w:sz="0" w:space="0" w:color="auto" w:frame="1"/>
        </w:rPr>
        <w:t>Oct 2018</w:t>
      </w:r>
      <w:r w:rsidRPr="002000F6">
        <w:rPr>
          <w:i/>
          <w:iCs/>
          <w:bdr w:val="none" w:sz="0" w:space="0" w:color="auto" w:frame="1"/>
        </w:rPr>
        <w:t>): </w:t>
      </w:r>
      <w:hyperlink r:id="rId20" w:tgtFrame="_blank" w:history="1">
        <w:r w:rsidRPr="002000F6">
          <w:rPr>
            <w:rStyle w:val="Hyperlink"/>
            <w:i/>
            <w:iCs/>
            <w:u w:val="none"/>
            <w:bdr w:val="none" w:sz="0" w:space="0" w:color="auto" w:frame="1"/>
          </w:rPr>
          <w:t>&lt;web&gt;</w:t>
        </w:r>
      </w:hyperlink>
    </w:p>
    <w:p w14:paraId="36C6CABE" w14:textId="394C5F59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proofErr w:type="spellStart"/>
      <w:r w:rsidRPr="002000F6">
        <w:rPr>
          <w:i/>
          <w:iCs/>
          <w:bdr w:val="none" w:sz="0" w:space="0" w:color="auto" w:frame="1"/>
        </w:rPr>
        <w:t>EurekAlert</w:t>
      </w:r>
      <w:proofErr w:type="spellEnd"/>
      <w:r w:rsidRPr="002000F6">
        <w:rPr>
          <w:i/>
          <w:iCs/>
          <w:bdr w:val="none" w:sz="0" w:space="0" w:color="auto" w:frame="1"/>
        </w:rPr>
        <w:t>! (Oct 2018): </w:t>
      </w:r>
      <w:hyperlink r:id="rId21" w:tgtFrame="_blank" w:history="1">
        <w:r w:rsidRPr="002000F6">
          <w:rPr>
            <w:rStyle w:val="Hyperlink"/>
            <w:i/>
            <w:iCs/>
            <w:u w:val="none"/>
            <w:bdr w:val="none" w:sz="0" w:space="0" w:color="auto" w:frame="1"/>
          </w:rPr>
          <w:t>&lt;web&gt;</w:t>
        </w:r>
      </w:hyperlink>
    </w:p>
    <w:p w14:paraId="745A3150" w14:textId="41F29A85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proofErr w:type="spellStart"/>
      <w:r w:rsidRPr="002000F6">
        <w:rPr>
          <w:i/>
          <w:iCs/>
          <w:bdr w:val="none" w:sz="0" w:space="0" w:color="auto" w:frame="1"/>
        </w:rPr>
        <w:t>MinnPost</w:t>
      </w:r>
      <w:proofErr w:type="spellEnd"/>
      <w:r w:rsidRPr="002000F6">
        <w:rPr>
          <w:i/>
          <w:iCs/>
          <w:bdr w:val="none" w:sz="0" w:space="0" w:color="auto" w:frame="1"/>
        </w:rPr>
        <w:t xml:space="preserve"> (Oct 2018): </w:t>
      </w:r>
      <w:hyperlink r:id="rId22" w:tgtFrame="_blank" w:history="1">
        <w:r w:rsidRPr="002000F6">
          <w:rPr>
            <w:rStyle w:val="Hyperlink"/>
            <w:i/>
            <w:iCs/>
            <w:color w:val="000DFF"/>
            <w:u w:val="none"/>
            <w:bdr w:val="none" w:sz="0" w:space="0" w:color="auto" w:frame="1"/>
          </w:rPr>
          <w:t>&lt;web&gt;</w:t>
        </w:r>
      </w:hyperlink>
    </w:p>
    <w:p w14:paraId="01AD85D8" w14:textId="681229C5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Association for Psychological Science (O</w:t>
      </w:r>
      <w:r w:rsidR="00252D1D" w:rsidRPr="002000F6">
        <w:rPr>
          <w:i/>
          <w:iCs/>
          <w:bdr w:val="none" w:sz="0" w:space="0" w:color="auto" w:frame="1"/>
        </w:rPr>
        <w:t xml:space="preserve">ct </w:t>
      </w:r>
      <w:r w:rsidRPr="002000F6">
        <w:rPr>
          <w:i/>
          <w:iCs/>
          <w:bdr w:val="none" w:sz="0" w:space="0" w:color="auto" w:frame="1"/>
        </w:rPr>
        <w:t>2018): </w:t>
      </w:r>
      <w:hyperlink r:id="rId23" w:tgtFrame="_blank" w:history="1">
        <w:r w:rsidRPr="002000F6">
          <w:rPr>
            <w:rStyle w:val="Hyperlink"/>
            <w:i/>
            <w:iCs/>
            <w:u w:val="none"/>
            <w:bdr w:val="none" w:sz="0" w:space="0" w:color="auto" w:frame="1"/>
          </w:rPr>
          <w:t>&lt;</w:t>
        </w:r>
        <w:r w:rsidRPr="002000F6">
          <w:rPr>
            <w:rStyle w:val="Hyperlink"/>
            <w:i/>
            <w:iCs/>
            <w:color w:val="000DFF"/>
            <w:u w:val="none"/>
            <w:bdr w:val="none" w:sz="0" w:space="0" w:color="auto" w:frame="1"/>
          </w:rPr>
          <w:t>web&gt;</w:t>
        </w:r>
      </w:hyperlink>
    </w:p>
    <w:p w14:paraId="08AEAE31" w14:textId="1BD9696C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Research Digest (Sep 2018): </w:t>
      </w:r>
      <w:hyperlink r:id="rId24" w:tgtFrame="_blank" w:history="1">
        <w:r w:rsidRPr="002000F6">
          <w:rPr>
            <w:rStyle w:val="Hyperlink"/>
            <w:i/>
            <w:iCs/>
            <w:color w:val="000DFF"/>
            <w:u w:val="none"/>
            <w:bdr w:val="none" w:sz="0" w:space="0" w:color="auto" w:frame="1"/>
          </w:rPr>
          <w:t>&lt;web&gt;</w:t>
        </w:r>
      </w:hyperlink>
    </w:p>
    <w:p w14:paraId="77343EF6" w14:textId="7EAE1B90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proofErr w:type="spellStart"/>
      <w:r w:rsidRPr="002000F6">
        <w:rPr>
          <w:i/>
          <w:iCs/>
          <w:bdr w:val="none" w:sz="0" w:space="0" w:color="auto" w:frame="1"/>
        </w:rPr>
        <w:t>Bigthink</w:t>
      </w:r>
      <w:proofErr w:type="spellEnd"/>
      <w:r w:rsidRPr="002000F6">
        <w:rPr>
          <w:i/>
          <w:iCs/>
          <w:bdr w:val="none" w:sz="0" w:space="0" w:color="auto" w:frame="1"/>
        </w:rPr>
        <w:t xml:space="preserve"> (Sep 2018):  </w:t>
      </w:r>
      <w:hyperlink r:id="rId25" w:tgtFrame="_blank" w:history="1">
        <w:r w:rsidRPr="002000F6">
          <w:rPr>
            <w:rStyle w:val="Hyperlink"/>
            <w:i/>
            <w:iCs/>
            <w:color w:val="000DFF"/>
            <w:u w:val="none"/>
            <w:bdr w:val="none" w:sz="0" w:space="0" w:color="auto" w:frame="1"/>
          </w:rPr>
          <w:t>&lt;web&gt;</w:t>
        </w:r>
      </w:hyperlink>
    </w:p>
    <w:p w14:paraId="62A6DF95" w14:textId="78646084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>Psychology Today (July 2018): </w:t>
      </w:r>
      <w:hyperlink r:id="rId26" w:tgtFrame="_blank" w:history="1">
        <w:r w:rsidRPr="002000F6">
          <w:rPr>
            <w:rStyle w:val="Hyperlink"/>
            <w:i/>
            <w:iCs/>
            <w:color w:val="000DFF"/>
            <w:u w:val="none"/>
            <w:bdr w:val="none" w:sz="0" w:space="0" w:color="auto" w:frame="1"/>
          </w:rPr>
          <w:t>&lt;web&gt;</w:t>
        </w:r>
      </w:hyperlink>
    </w:p>
    <w:p w14:paraId="192168B0" w14:textId="3DD795E0" w:rsidR="00AE7FE1" w:rsidRPr="002000F6" w:rsidRDefault="00AE7FE1" w:rsidP="00376B6D">
      <w:pPr>
        <w:numPr>
          <w:ilvl w:val="0"/>
          <w:numId w:val="35"/>
        </w:numPr>
        <w:ind w:left="993" w:right="100" w:hanging="426"/>
        <w:contextualSpacing/>
        <w:outlineLvl w:val="0"/>
        <w:rPr>
          <w:rFonts w:cs="Times New Roman"/>
          <w:i/>
          <w:iCs/>
        </w:rPr>
      </w:pPr>
      <w:r w:rsidRPr="002000F6">
        <w:rPr>
          <w:i/>
          <w:iCs/>
          <w:bdr w:val="none" w:sz="0" w:space="0" w:color="auto" w:frame="1"/>
        </w:rPr>
        <w:t xml:space="preserve">Spektrum der </w:t>
      </w:r>
      <w:proofErr w:type="spellStart"/>
      <w:r w:rsidRPr="002000F6">
        <w:rPr>
          <w:i/>
          <w:iCs/>
          <w:bdr w:val="none" w:sz="0" w:space="0" w:color="auto" w:frame="1"/>
        </w:rPr>
        <w:t>Wissenschaft-Gehirn</w:t>
      </w:r>
      <w:proofErr w:type="spellEnd"/>
      <w:r w:rsidRPr="002000F6">
        <w:rPr>
          <w:i/>
          <w:iCs/>
          <w:bdr w:val="none" w:sz="0" w:space="0" w:color="auto" w:frame="1"/>
        </w:rPr>
        <w:t xml:space="preserve"> &amp; Geist (July 2018): </w:t>
      </w:r>
      <w:hyperlink r:id="rId27" w:tgtFrame="_blank" w:history="1">
        <w:r w:rsidRPr="002000F6">
          <w:rPr>
            <w:rStyle w:val="Hyperlink"/>
            <w:i/>
            <w:iCs/>
            <w:u w:val="none"/>
            <w:bdr w:val="none" w:sz="0" w:space="0" w:color="auto" w:frame="1"/>
          </w:rPr>
          <w:t>&lt;web&gt;</w:t>
        </w:r>
      </w:hyperlink>
    </w:p>
    <w:p w14:paraId="49B5341C" w14:textId="77777777" w:rsidR="00AE7FE1" w:rsidRPr="002000F6" w:rsidRDefault="00AE7FE1" w:rsidP="00AE7FE1">
      <w:pPr>
        <w:tabs>
          <w:tab w:val="left" w:pos="2540"/>
        </w:tabs>
        <w:rPr>
          <w:rFonts w:eastAsia="Times New Roman" w:cs="Times New Roman"/>
        </w:rPr>
      </w:pPr>
    </w:p>
    <w:p w14:paraId="5003B031" w14:textId="68E3EBBB" w:rsidR="00AE7FE1" w:rsidRPr="002000F6" w:rsidRDefault="00AE7FE1" w:rsidP="00AE7FE1">
      <w:pPr>
        <w:tabs>
          <w:tab w:val="left" w:pos="2540"/>
        </w:tabs>
        <w:ind w:firstLine="426"/>
        <w:rPr>
          <w:rFonts w:eastAsia="Times New Roman" w:cs="Times New Roman"/>
        </w:rPr>
      </w:pPr>
      <w:r w:rsidRPr="002000F6">
        <w:rPr>
          <w:rFonts w:eastAsia="Times New Roman" w:cs="Times New Roman"/>
        </w:rPr>
        <w:t>Korean media (selected)</w:t>
      </w:r>
    </w:p>
    <w:p w14:paraId="79FF1D2F" w14:textId="41368411" w:rsidR="00763E39" w:rsidRPr="00763E39" w:rsidRDefault="00763E39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ns w:id="90" w:author="JL" w:date="2021-03-17T11:39:00Z"/>
          <w:i/>
          <w:iCs/>
          <w:sz w:val="20"/>
          <w:szCs w:val="20"/>
          <w:rPrChange w:id="91" w:author="JL" w:date="2021-03-17T11:39:00Z">
            <w:rPr>
              <w:ins w:id="92" w:author="JL" w:date="2021-03-17T11:39:00Z"/>
              <w:i/>
              <w:iCs/>
              <w:sz w:val="20"/>
              <w:szCs w:val="20"/>
              <w:bdr w:val="none" w:sz="0" w:space="0" w:color="auto" w:frame="1"/>
            </w:rPr>
          </w:rPrChange>
        </w:rPr>
      </w:pPr>
      <w:ins w:id="93" w:author="JL" w:date="2021-03-17T11:39:00Z">
        <w:r>
          <w:rPr>
            <w:i/>
            <w:iCs/>
            <w:sz w:val="20"/>
            <w:szCs w:val="20"/>
            <w:bdr w:val="none" w:sz="0" w:space="0" w:color="auto" w:frame="1"/>
          </w:rPr>
          <w:t>Korea Economics</w:t>
        </w:r>
      </w:ins>
      <w:ins w:id="94" w:author="JL" w:date="2021-03-17T11:40:00Z">
        <w:r>
          <w:rPr>
            <w:i/>
            <w:iCs/>
            <w:sz w:val="20"/>
            <w:szCs w:val="20"/>
            <w:bdr w:val="none" w:sz="0" w:space="0" w:color="auto" w:frame="1"/>
          </w:rPr>
          <w:t xml:space="preserve">: </w:t>
        </w:r>
      </w:ins>
      <w:ins w:id="95" w:author="JL" w:date="2021-03-17T11:41:00Z">
        <w:r>
          <w:fldChar w:fldCharType="begin"/>
        </w:r>
        <w:r>
          <w:instrText>HYPERLINK "http://naver.me/xH2i8nLM" \t "_blank"</w:instrText>
        </w:r>
        <w:r>
          <w:fldChar w:fldCharType="separate"/>
        </w:r>
        <w:r w:rsidRPr="002000F6">
          <w:rPr>
            <w:rStyle w:val="Hyperlink"/>
            <w:i/>
            <w:iCs/>
            <w:sz w:val="20"/>
            <w:szCs w:val="20"/>
            <w:u w:val="none"/>
            <w:bdr w:val="none" w:sz="0" w:space="0" w:color="auto" w:frame="1"/>
          </w:rPr>
          <w:t>&lt;web&gt;</w:t>
        </w:r>
        <w:r>
          <w:rPr>
            <w:rStyle w:val="Hyperlink"/>
            <w:i/>
            <w:iCs/>
            <w:sz w:val="20"/>
            <w:szCs w:val="20"/>
            <w:u w:val="none"/>
            <w:bdr w:val="none" w:sz="0" w:space="0" w:color="auto" w:frame="1"/>
          </w:rPr>
          <w:fldChar w:fldCharType="end"/>
        </w:r>
      </w:ins>
    </w:p>
    <w:p w14:paraId="51092AC5" w14:textId="42600DD3" w:rsidR="00AE7FE1" w:rsidRPr="002000F6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/>
          <w:iCs/>
          <w:sz w:val="20"/>
          <w:szCs w:val="20"/>
        </w:rPr>
      </w:pPr>
      <w:proofErr w:type="spellStart"/>
      <w:r w:rsidRPr="002000F6">
        <w:rPr>
          <w:i/>
          <w:iCs/>
          <w:sz w:val="20"/>
          <w:szCs w:val="20"/>
          <w:bdr w:val="none" w:sz="0" w:space="0" w:color="auto" w:frame="1"/>
        </w:rPr>
        <w:t>Segye</w:t>
      </w:r>
      <w:proofErr w:type="spellEnd"/>
      <w:r w:rsidRPr="002000F6">
        <w:rPr>
          <w:i/>
          <w:i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000F6">
        <w:rPr>
          <w:i/>
          <w:iCs/>
          <w:sz w:val="20"/>
          <w:szCs w:val="20"/>
          <w:bdr w:val="none" w:sz="0" w:space="0" w:color="auto" w:frame="1"/>
        </w:rPr>
        <w:t>Ilbo</w:t>
      </w:r>
      <w:proofErr w:type="spellEnd"/>
      <w:r w:rsidRPr="002000F6">
        <w:rPr>
          <w:i/>
          <w:iCs/>
          <w:sz w:val="20"/>
          <w:szCs w:val="20"/>
          <w:bdr w:val="none" w:sz="0" w:space="0" w:color="auto" w:frame="1"/>
        </w:rPr>
        <w:t xml:space="preserve"> (Apr 2019; ranked news in </w:t>
      </w:r>
      <w:proofErr w:type="spellStart"/>
      <w:r w:rsidRPr="002000F6">
        <w:rPr>
          <w:i/>
          <w:iCs/>
          <w:sz w:val="20"/>
          <w:szCs w:val="20"/>
          <w:bdr w:val="none" w:sz="0" w:space="0" w:color="auto" w:frame="1"/>
        </w:rPr>
        <w:t>Naver</w:t>
      </w:r>
      <w:proofErr w:type="spellEnd"/>
      <w:r w:rsidRPr="002000F6">
        <w:rPr>
          <w:i/>
          <w:iCs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000F6">
        <w:rPr>
          <w:i/>
          <w:iCs/>
          <w:sz w:val="20"/>
          <w:szCs w:val="20"/>
          <w:bdr w:val="none" w:sz="0" w:space="0" w:color="auto" w:frame="1"/>
        </w:rPr>
        <w:t>Daum</w:t>
      </w:r>
      <w:proofErr w:type="spellEnd"/>
      <w:r w:rsidRPr="002000F6">
        <w:rPr>
          <w:i/>
          <w:iCs/>
          <w:sz w:val="20"/>
          <w:szCs w:val="20"/>
          <w:bdr w:val="none" w:sz="0" w:space="0" w:color="auto" w:frame="1"/>
        </w:rPr>
        <w:t>, &amp; Nate): </w:t>
      </w:r>
      <w:hyperlink r:id="rId28" w:tgtFrame="_blank" w:history="1">
        <w:r w:rsidRPr="002000F6">
          <w:rPr>
            <w:rStyle w:val="Hyperlink"/>
            <w:i/>
            <w:iCs/>
            <w:sz w:val="20"/>
            <w:szCs w:val="20"/>
            <w:u w:val="none"/>
            <w:bdr w:val="none" w:sz="0" w:space="0" w:color="auto" w:frame="1"/>
          </w:rPr>
          <w:t>&lt;web&gt;</w:t>
        </w:r>
      </w:hyperlink>
    </w:p>
    <w:p w14:paraId="67BAAE24" w14:textId="6D0BB985" w:rsidR="00AE7FE1" w:rsidRPr="002000F6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/>
          <w:iCs/>
          <w:sz w:val="20"/>
          <w:szCs w:val="20"/>
        </w:rPr>
      </w:pPr>
      <w:r w:rsidRPr="002000F6">
        <w:rPr>
          <w:i/>
          <w:iCs/>
          <w:sz w:val="20"/>
          <w:szCs w:val="20"/>
          <w:bdr w:val="none" w:sz="0" w:space="0" w:color="auto" w:frame="1"/>
        </w:rPr>
        <w:t>Yonhap News (Oc</w:t>
      </w:r>
      <w:r w:rsidR="00252D1D" w:rsidRPr="002000F6">
        <w:rPr>
          <w:i/>
          <w:iCs/>
          <w:sz w:val="20"/>
          <w:szCs w:val="20"/>
          <w:bdr w:val="none" w:sz="0" w:space="0" w:color="auto" w:frame="1"/>
        </w:rPr>
        <w:t>t</w:t>
      </w:r>
      <w:r w:rsidRPr="002000F6">
        <w:rPr>
          <w:i/>
          <w:iCs/>
          <w:sz w:val="20"/>
          <w:szCs w:val="20"/>
          <w:bdr w:val="none" w:sz="0" w:space="0" w:color="auto" w:frame="1"/>
        </w:rPr>
        <w:t xml:space="preserve"> 2018; ranked news in </w:t>
      </w:r>
      <w:proofErr w:type="spellStart"/>
      <w:r w:rsidRPr="002000F6">
        <w:rPr>
          <w:i/>
          <w:iCs/>
          <w:sz w:val="20"/>
          <w:szCs w:val="20"/>
          <w:bdr w:val="none" w:sz="0" w:space="0" w:color="auto" w:frame="1"/>
        </w:rPr>
        <w:t>Naver</w:t>
      </w:r>
      <w:proofErr w:type="spellEnd"/>
      <w:r w:rsidRPr="002000F6">
        <w:rPr>
          <w:i/>
          <w:iCs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2000F6">
        <w:rPr>
          <w:i/>
          <w:iCs/>
          <w:sz w:val="20"/>
          <w:szCs w:val="20"/>
          <w:bdr w:val="none" w:sz="0" w:space="0" w:color="auto" w:frame="1"/>
        </w:rPr>
        <w:t>Daum</w:t>
      </w:r>
      <w:proofErr w:type="spellEnd"/>
      <w:r w:rsidRPr="002000F6">
        <w:rPr>
          <w:i/>
          <w:iCs/>
          <w:sz w:val="20"/>
          <w:szCs w:val="20"/>
          <w:bdr w:val="none" w:sz="0" w:space="0" w:color="auto" w:frame="1"/>
        </w:rPr>
        <w:t>): </w:t>
      </w:r>
      <w:hyperlink r:id="rId29" w:tgtFrame="_blank" w:history="1">
        <w:r w:rsidRPr="002000F6">
          <w:rPr>
            <w:rStyle w:val="Hyperlink"/>
            <w:i/>
            <w:iCs/>
            <w:sz w:val="20"/>
            <w:szCs w:val="20"/>
            <w:u w:val="none"/>
            <w:bdr w:val="none" w:sz="0" w:space="0" w:color="auto" w:frame="1"/>
          </w:rPr>
          <w:t>&lt;web&gt;</w:t>
        </w:r>
      </w:hyperlink>
    </w:p>
    <w:p w14:paraId="7FB78E77" w14:textId="75D9143B" w:rsidR="00AE7FE1" w:rsidRPr="002000F6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/>
          <w:iCs/>
          <w:sz w:val="20"/>
          <w:szCs w:val="20"/>
        </w:rPr>
      </w:pPr>
      <w:r w:rsidRPr="002000F6">
        <w:rPr>
          <w:i/>
          <w:iCs/>
          <w:sz w:val="20"/>
          <w:szCs w:val="20"/>
          <w:bdr w:val="none" w:sz="0" w:space="0" w:color="auto" w:frame="1"/>
        </w:rPr>
        <w:t xml:space="preserve">JoongAng </w:t>
      </w:r>
      <w:proofErr w:type="spellStart"/>
      <w:r w:rsidRPr="002000F6">
        <w:rPr>
          <w:i/>
          <w:iCs/>
          <w:sz w:val="20"/>
          <w:szCs w:val="20"/>
          <w:bdr w:val="none" w:sz="0" w:space="0" w:color="auto" w:frame="1"/>
        </w:rPr>
        <w:t>Ilbo</w:t>
      </w:r>
      <w:proofErr w:type="spellEnd"/>
      <w:r w:rsidRPr="002000F6">
        <w:rPr>
          <w:i/>
          <w:iCs/>
          <w:sz w:val="20"/>
          <w:szCs w:val="20"/>
          <w:bdr w:val="none" w:sz="0" w:space="0" w:color="auto" w:frame="1"/>
        </w:rPr>
        <w:t xml:space="preserve"> (Oct 2018): </w:t>
      </w:r>
      <w:hyperlink r:id="rId30" w:tgtFrame="_blank" w:history="1">
        <w:r w:rsidRPr="002000F6">
          <w:rPr>
            <w:rStyle w:val="Hyperlink"/>
            <w:i/>
            <w:iCs/>
            <w:sz w:val="20"/>
            <w:szCs w:val="20"/>
            <w:u w:val="none"/>
            <w:bdr w:val="none" w:sz="0" w:space="0" w:color="auto" w:frame="1"/>
          </w:rPr>
          <w:t>&lt;web&gt;</w:t>
        </w:r>
      </w:hyperlink>
    </w:p>
    <w:p w14:paraId="3FE160F1" w14:textId="23EA1173" w:rsidR="00AE7FE1" w:rsidRPr="002000F6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/>
          <w:iCs/>
          <w:sz w:val="20"/>
          <w:szCs w:val="20"/>
        </w:rPr>
      </w:pPr>
      <w:r w:rsidRPr="002000F6">
        <w:rPr>
          <w:i/>
          <w:iCs/>
          <w:sz w:val="20"/>
          <w:szCs w:val="20"/>
          <w:bdr w:val="none" w:sz="0" w:space="0" w:color="auto" w:frame="1"/>
        </w:rPr>
        <w:t xml:space="preserve">Dong-A </w:t>
      </w:r>
      <w:proofErr w:type="spellStart"/>
      <w:r w:rsidRPr="002000F6">
        <w:rPr>
          <w:i/>
          <w:iCs/>
          <w:sz w:val="20"/>
          <w:szCs w:val="20"/>
          <w:bdr w:val="none" w:sz="0" w:space="0" w:color="auto" w:frame="1"/>
        </w:rPr>
        <w:t>Ilbo</w:t>
      </w:r>
      <w:proofErr w:type="spellEnd"/>
      <w:r w:rsidRPr="002000F6">
        <w:rPr>
          <w:i/>
          <w:iCs/>
          <w:sz w:val="20"/>
          <w:szCs w:val="20"/>
          <w:bdr w:val="none" w:sz="0" w:space="0" w:color="auto" w:frame="1"/>
        </w:rPr>
        <w:t xml:space="preserve"> (Oct 2018): </w:t>
      </w:r>
      <w:hyperlink r:id="rId31" w:tgtFrame="_blank" w:history="1">
        <w:r w:rsidRPr="002000F6">
          <w:rPr>
            <w:rStyle w:val="Hyperlink"/>
            <w:i/>
            <w:iCs/>
            <w:sz w:val="20"/>
            <w:szCs w:val="20"/>
            <w:u w:val="none"/>
            <w:bdr w:val="none" w:sz="0" w:space="0" w:color="auto" w:frame="1"/>
          </w:rPr>
          <w:t>&lt;web&gt;</w:t>
        </w:r>
      </w:hyperlink>
    </w:p>
    <w:p w14:paraId="4450E52D" w14:textId="65AC1F8C" w:rsidR="00AE7FE1" w:rsidRPr="002000F6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/>
          <w:iCs/>
          <w:sz w:val="20"/>
          <w:szCs w:val="20"/>
        </w:rPr>
      </w:pPr>
      <w:r w:rsidRPr="002000F6">
        <w:rPr>
          <w:i/>
          <w:iCs/>
          <w:sz w:val="20"/>
          <w:szCs w:val="20"/>
          <w:bdr w:val="none" w:sz="0" w:space="0" w:color="auto" w:frame="1"/>
        </w:rPr>
        <w:t>SBS News (Oct 2018): </w:t>
      </w:r>
      <w:hyperlink r:id="rId32" w:tgtFrame="_blank" w:history="1">
        <w:r w:rsidRPr="002000F6">
          <w:rPr>
            <w:rStyle w:val="Hyperlink"/>
            <w:i/>
            <w:iCs/>
            <w:sz w:val="20"/>
            <w:szCs w:val="20"/>
            <w:u w:val="none"/>
            <w:bdr w:val="none" w:sz="0" w:space="0" w:color="auto" w:frame="1"/>
          </w:rPr>
          <w:t>&lt;web&gt;</w:t>
        </w:r>
      </w:hyperlink>
    </w:p>
    <w:p w14:paraId="6E74D134" w14:textId="17433599" w:rsidR="00AE7FE1" w:rsidRPr="002000F6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/>
          <w:iCs/>
          <w:sz w:val="20"/>
          <w:szCs w:val="20"/>
        </w:rPr>
      </w:pPr>
      <w:r w:rsidRPr="002000F6">
        <w:rPr>
          <w:i/>
          <w:iCs/>
          <w:sz w:val="20"/>
          <w:szCs w:val="20"/>
          <w:bdr w:val="none" w:sz="0" w:space="0" w:color="auto" w:frame="1"/>
        </w:rPr>
        <w:t>Korean Herald (Oct 2018): </w:t>
      </w:r>
      <w:hyperlink r:id="rId33" w:tgtFrame="_blank" w:history="1">
        <w:r w:rsidRPr="002000F6">
          <w:rPr>
            <w:rStyle w:val="Hyperlink"/>
            <w:i/>
            <w:iCs/>
            <w:sz w:val="20"/>
            <w:szCs w:val="20"/>
            <w:u w:val="none"/>
            <w:bdr w:val="none" w:sz="0" w:space="0" w:color="auto" w:frame="1"/>
          </w:rPr>
          <w:t>&lt;web&gt;</w:t>
        </w:r>
      </w:hyperlink>
    </w:p>
    <w:p w14:paraId="128A9A46" w14:textId="086BEC1A" w:rsidR="00AE7FE1" w:rsidRPr="002000F6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/>
          <w:iCs/>
          <w:sz w:val="20"/>
          <w:szCs w:val="20"/>
        </w:rPr>
      </w:pPr>
      <w:r w:rsidRPr="002000F6">
        <w:rPr>
          <w:i/>
          <w:iCs/>
          <w:sz w:val="20"/>
          <w:szCs w:val="20"/>
          <w:bdr w:val="none" w:sz="0" w:space="0" w:color="auto" w:frame="1"/>
        </w:rPr>
        <w:lastRenderedPageBreak/>
        <w:t>MBC TV News (Oct 2018): </w:t>
      </w:r>
      <w:hyperlink r:id="rId34" w:tgtFrame="_blank" w:history="1">
        <w:r w:rsidRPr="002000F6">
          <w:rPr>
            <w:rStyle w:val="Hyperlink"/>
            <w:i/>
            <w:iCs/>
            <w:sz w:val="20"/>
            <w:szCs w:val="20"/>
            <w:u w:val="none"/>
            <w:bdr w:val="none" w:sz="0" w:space="0" w:color="auto" w:frame="1"/>
          </w:rPr>
          <w:t>&lt;web&gt;</w:t>
        </w:r>
      </w:hyperlink>
    </w:p>
    <w:p w14:paraId="6A4D35EF" w14:textId="2F4D59CB" w:rsidR="00AE7FE1" w:rsidRPr="002000F6" w:rsidRDefault="00AE7FE1" w:rsidP="00376B6D">
      <w:pPr>
        <w:pStyle w:val="font8"/>
        <w:numPr>
          <w:ilvl w:val="0"/>
          <w:numId w:val="35"/>
        </w:numPr>
        <w:spacing w:before="0" w:beforeAutospacing="0" w:after="0" w:afterAutospacing="0"/>
        <w:ind w:left="993" w:hanging="426"/>
        <w:contextualSpacing/>
        <w:textAlignment w:val="baseline"/>
        <w:rPr>
          <w:i/>
          <w:iCs/>
          <w:sz w:val="20"/>
          <w:szCs w:val="20"/>
        </w:rPr>
      </w:pPr>
      <w:r w:rsidRPr="002000F6">
        <w:rPr>
          <w:i/>
          <w:iCs/>
          <w:sz w:val="20"/>
          <w:szCs w:val="20"/>
          <w:bdr w:val="none" w:sz="0" w:space="0" w:color="auto" w:frame="1"/>
        </w:rPr>
        <w:t>KBS Radio 7-minute Interview (Oct 2018) </w:t>
      </w:r>
    </w:p>
    <w:p w14:paraId="2893C080" w14:textId="77777777" w:rsidR="00A66F99" w:rsidRPr="002000F6" w:rsidRDefault="00A66F99" w:rsidP="00FB3E02">
      <w:pPr>
        <w:contextualSpacing/>
        <w:outlineLvl w:val="0"/>
        <w:rPr>
          <w:rFonts w:eastAsia="Times New Roman" w:cs="Times New Roman"/>
          <w:b/>
        </w:rPr>
      </w:pPr>
    </w:p>
    <w:p w14:paraId="7EC1672E" w14:textId="18099F78" w:rsidR="0036115E" w:rsidRPr="002000F6" w:rsidRDefault="0036115E" w:rsidP="00E15299">
      <w:pPr>
        <w:pBdr>
          <w:bottom w:val="single" w:sz="4" w:space="1" w:color="auto"/>
        </w:pBdr>
        <w:contextualSpacing/>
        <w:outlineLvl w:val="0"/>
        <w:rPr>
          <w:rFonts w:eastAsia="Times New Roman" w:cs="Times New Roman"/>
          <w:b/>
        </w:rPr>
      </w:pPr>
      <w:r w:rsidRPr="002000F6">
        <w:rPr>
          <w:rFonts w:eastAsia="Times New Roman" w:cs="Times New Roman"/>
          <w:b/>
        </w:rPr>
        <w:t>RESEARCH</w:t>
      </w:r>
      <w:r w:rsidR="00E0141F" w:rsidRPr="002000F6">
        <w:rPr>
          <w:rFonts w:eastAsia="Times New Roman" w:cs="Times New Roman"/>
          <w:b/>
        </w:rPr>
        <w:t xml:space="preserve"> PRESENTATIONS </w:t>
      </w:r>
    </w:p>
    <w:p w14:paraId="44680626" w14:textId="77777777" w:rsidR="00831EDE" w:rsidRPr="002000F6" w:rsidRDefault="00831EDE" w:rsidP="00F22283">
      <w:pPr>
        <w:ind w:left="480"/>
        <w:contextualSpacing/>
        <w:rPr>
          <w:rFonts w:eastAsia="Times New Roman" w:cs="Times New Roman"/>
          <w:color w:val="000000"/>
        </w:rPr>
      </w:pPr>
    </w:p>
    <w:p w14:paraId="2ACD6373" w14:textId="6CE91218" w:rsidR="00F22283" w:rsidRPr="002000F6" w:rsidRDefault="00F22283" w:rsidP="00831EDE">
      <w:pPr>
        <w:ind w:left="426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>Invited Talks</w:t>
      </w:r>
    </w:p>
    <w:p w14:paraId="5A364D6E" w14:textId="5436C7D7" w:rsidR="00CD4A28" w:rsidRPr="002000F6" w:rsidRDefault="00CD4A28" w:rsidP="00CD4A28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ascii="Times" w:eastAsia="Times New Roman" w:hAnsi="Times" w:cs="Times New Roman"/>
          <w:i/>
          <w:iCs/>
        </w:rPr>
        <w:t>S</w:t>
      </w:r>
      <w:r w:rsidRPr="002000F6">
        <w:rPr>
          <w:rFonts w:ascii="Times" w:eastAsia="Batang" w:hAnsi="Times" w:cs="Batang"/>
          <w:i/>
          <w:iCs/>
        </w:rPr>
        <w:t>ungkyunkwan University</w:t>
      </w:r>
      <w:r w:rsidRPr="002000F6">
        <w:rPr>
          <w:rFonts w:ascii="Times" w:eastAsia="Times New Roman" w:hAnsi="Times" w:cs="Times New Roman"/>
        </w:rPr>
        <w:t xml:space="preserve">, Department </w:t>
      </w:r>
      <w:r w:rsidRPr="002000F6">
        <w:rPr>
          <w:rFonts w:eastAsia="Times New Roman" w:cs="Times New Roman"/>
        </w:rPr>
        <w:t>of Marketing (</w:t>
      </w:r>
      <w:r>
        <w:rPr>
          <w:rFonts w:ascii="Times" w:eastAsia="Batang" w:hAnsi="Times" w:cs="Batang"/>
          <w:lang w:eastAsia="ko-KR"/>
        </w:rPr>
        <w:t>April</w:t>
      </w:r>
      <w:r w:rsidRPr="002000F6">
        <w:rPr>
          <w:rFonts w:ascii="Times" w:eastAsia="Times New Roman" w:hAnsi="Times" w:cs="Times New Roman"/>
        </w:rPr>
        <w:t xml:space="preserve"> 202</w:t>
      </w:r>
      <w:r>
        <w:rPr>
          <w:rFonts w:ascii="Times" w:eastAsia="Times New Roman" w:hAnsi="Times" w:cs="Times New Roman"/>
        </w:rPr>
        <w:t>1</w:t>
      </w:r>
      <w:r w:rsidRPr="002000F6">
        <w:rPr>
          <w:rFonts w:eastAsia="Times New Roman" w:cs="Times New Roman"/>
        </w:rPr>
        <w:t>)</w:t>
      </w:r>
    </w:p>
    <w:p w14:paraId="0F47D48E" w14:textId="2AED72B5" w:rsidR="00BC011E" w:rsidRPr="002000F6" w:rsidRDefault="00BC011E" w:rsidP="00402006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ascii="Times" w:eastAsia="Times New Roman" w:hAnsi="Times" w:cs="Times New Roman"/>
          <w:i/>
          <w:iCs/>
        </w:rPr>
        <w:t>KAIST</w:t>
      </w:r>
      <w:r w:rsidRPr="002000F6">
        <w:rPr>
          <w:rFonts w:ascii="Times" w:eastAsia="Times New Roman" w:hAnsi="Times" w:cs="Times New Roman"/>
        </w:rPr>
        <w:t>, Global Institute for Talented Education (</w:t>
      </w:r>
      <w:r w:rsidR="009B6DC5" w:rsidRPr="002000F6">
        <w:rPr>
          <w:rFonts w:ascii="Times" w:eastAsia="Times New Roman" w:hAnsi="Times" w:cs="Times New Roman"/>
        </w:rPr>
        <w:t>July</w:t>
      </w:r>
      <w:r w:rsidRPr="002000F6">
        <w:rPr>
          <w:rFonts w:ascii="Times" w:eastAsia="Times New Roman" w:hAnsi="Times" w:cs="Times New Roman"/>
        </w:rPr>
        <w:t xml:space="preserve"> 2020)</w:t>
      </w:r>
    </w:p>
    <w:p w14:paraId="3646B8BD" w14:textId="76405B02" w:rsidR="00402006" w:rsidRPr="002000F6" w:rsidRDefault="00402006" w:rsidP="00402006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ascii="Times" w:eastAsia="Times New Roman" w:hAnsi="Times" w:cs="Times New Roman"/>
          <w:i/>
          <w:iCs/>
        </w:rPr>
        <w:t>S</w:t>
      </w:r>
      <w:r w:rsidRPr="002000F6">
        <w:rPr>
          <w:rFonts w:ascii="Times" w:eastAsia="Batang" w:hAnsi="Times" w:cs="Batang"/>
          <w:i/>
          <w:iCs/>
        </w:rPr>
        <w:t>ungkyunkwan University</w:t>
      </w:r>
      <w:r w:rsidRPr="002000F6">
        <w:rPr>
          <w:rFonts w:ascii="Times" w:eastAsia="Times New Roman" w:hAnsi="Times" w:cs="Times New Roman"/>
        </w:rPr>
        <w:t xml:space="preserve">, Department </w:t>
      </w:r>
      <w:r w:rsidRPr="002000F6">
        <w:rPr>
          <w:rFonts w:eastAsia="Times New Roman" w:cs="Times New Roman"/>
        </w:rPr>
        <w:t>of Marketing (</w:t>
      </w:r>
      <w:r w:rsidR="009B6DC5" w:rsidRPr="002000F6">
        <w:rPr>
          <w:rFonts w:ascii="Times" w:eastAsia="Batang" w:hAnsi="Times" w:cs="Batang"/>
          <w:lang w:eastAsia="ko-KR"/>
        </w:rPr>
        <w:t>June</w:t>
      </w:r>
      <w:r w:rsidRPr="002000F6">
        <w:rPr>
          <w:rFonts w:ascii="Times" w:eastAsia="Times New Roman" w:hAnsi="Times" w:cs="Times New Roman"/>
        </w:rPr>
        <w:t xml:space="preserve"> 2020</w:t>
      </w:r>
      <w:r w:rsidRPr="002000F6">
        <w:rPr>
          <w:rFonts w:eastAsia="Times New Roman" w:cs="Times New Roman"/>
        </w:rPr>
        <w:t>)</w:t>
      </w:r>
    </w:p>
    <w:p w14:paraId="0D6D505F" w14:textId="2A50FC35" w:rsidR="00407B7D" w:rsidRPr="002000F6" w:rsidRDefault="00407B7D" w:rsidP="00407B7D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iCs/>
        </w:rPr>
        <w:t>KAIST</w:t>
      </w:r>
      <w:r w:rsidRPr="002000F6">
        <w:rPr>
          <w:rFonts w:eastAsia="Times New Roman" w:cs="Times New Roman"/>
        </w:rPr>
        <w:t>, Department of Marketing (</w:t>
      </w:r>
      <w:r w:rsidR="009B6DC5" w:rsidRPr="002000F6">
        <w:rPr>
          <w:rFonts w:eastAsia="Batang" w:cs="Times New Roman"/>
        </w:rPr>
        <w:t>November</w:t>
      </w:r>
      <w:r w:rsidRPr="002000F6">
        <w:rPr>
          <w:rFonts w:eastAsia="Times New Roman" w:cs="Times New Roman"/>
        </w:rPr>
        <w:t xml:space="preserve"> 2019)</w:t>
      </w:r>
    </w:p>
    <w:p w14:paraId="246CEE1F" w14:textId="0DB5B8AA" w:rsidR="00F22283" w:rsidRPr="002000F6" w:rsidRDefault="00F22283" w:rsidP="00831EDE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iCs/>
        </w:rPr>
        <w:t>Korea University</w:t>
      </w:r>
      <w:r w:rsidRPr="002000F6">
        <w:rPr>
          <w:rFonts w:eastAsia="Times New Roman" w:cs="Times New Roman"/>
        </w:rPr>
        <w:t>, Department of Marketing (</w:t>
      </w:r>
      <w:r w:rsidR="009B6DC5" w:rsidRPr="002000F6">
        <w:rPr>
          <w:rFonts w:eastAsia="Batang" w:cs="Times New Roman"/>
        </w:rPr>
        <w:t>June</w:t>
      </w:r>
      <w:r w:rsidRPr="002000F6">
        <w:rPr>
          <w:rFonts w:eastAsia="Times New Roman" w:cs="Times New Roman"/>
        </w:rPr>
        <w:t xml:space="preserve"> 2019)</w:t>
      </w:r>
    </w:p>
    <w:p w14:paraId="01F7EFB6" w14:textId="5721E0BA" w:rsidR="00F22283" w:rsidRPr="002000F6" w:rsidRDefault="00F22283" w:rsidP="00831EDE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ascii="Times" w:eastAsia="Times New Roman" w:hAnsi="Times" w:cs="Times New Roman"/>
          <w:i/>
          <w:iCs/>
        </w:rPr>
        <w:t>Chinese University of Hong Kong (CUHK),</w:t>
      </w:r>
      <w:r w:rsidRPr="002000F6">
        <w:rPr>
          <w:rFonts w:ascii="Times" w:eastAsia="Times New Roman" w:hAnsi="Times" w:cs="Times New Roman"/>
        </w:rPr>
        <w:t xml:space="preserve"> Business School </w:t>
      </w:r>
      <w:r w:rsidRPr="002000F6">
        <w:rPr>
          <w:rFonts w:eastAsia="Times New Roman" w:cs="Times New Roman"/>
        </w:rPr>
        <w:t>(</w:t>
      </w:r>
      <w:r w:rsidR="009B6DC5" w:rsidRPr="002000F6">
        <w:rPr>
          <w:rFonts w:ascii="Times" w:eastAsia="Batang" w:hAnsi="Times" w:cs="Batang"/>
        </w:rPr>
        <w:t>March</w:t>
      </w:r>
      <w:r w:rsidR="00101327" w:rsidRPr="002000F6">
        <w:rPr>
          <w:rFonts w:ascii="Times" w:eastAsia="Times New Roman" w:hAnsi="Times" w:cs="Times New Roman"/>
        </w:rPr>
        <w:t xml:space="preserve"> </w:t>
      </w:r>
      <w:r w:rsidRPr="002000F6">
        <w:rPr>
          <w:rFonts w:ascii="Times" w:eastAsia="Times New Roman" w:hAnsi="Times" w:cs="Times New Roman"/>
        </w:rPr>
        <w:t>2018</w:t>
      </w:r>
      <w:r w:rsidRPr="002000F6">
        <w:rPr>
          <w:rFonts w:eastAsia="Times New Roman" w:cs="Times New Roman"/>
        </w:rPr>
        <w:t>)</w:t>
      </w:r>
    </w:p>
    <w:p w14:paraId="1FB3C16E" w14:textId="1181955F" w:rsidR="00F22283" w:rsidRPr="002000F6" w:rsidRDefault="00F22283" w:rsidP="00831EDE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ascii="Times" w:eastAsia="Times New Roman" w:hAnsi="Times" w:cs="Times New Roman"/>
          <w:i/>
          <w:iCs/>
        </w:rPr>
        <w:t>S</w:t>
      </w:r>
      <w:r w:rsidRPr="002000F6">
        <w:rPr>
          <w:rFonts w:ascii="Times" w:eastAsia="Batang" w:hAnsi="Times" w:cs="Batang"/>
          <w:i/>
          <w:iCs/>
        </w:rPr>
        <w:t>ungkyunkwan University</w:t>
      </w:r>
      <w:r w:rsidRPr="002000F6">
        <w:rPr>
          <w:rFonts w:ascii="Times" w:eastAsia="Times New Roman" w:hAnsi="Times" w:cs="Times New Roman"/>
        </w:rPr>
        <w:t xml:space="preserve">, Department </w:t>
      </w:r>
      <w:r w:rsidRPr="002000F6">
        <w:rPr>
          <w:rFonts w:eastAsia="Times New Roman" w:cs="Times New Roman"/>
        </w:rPr>
        <w:t>of Marketing (</w:t>
      </w:r>
      <w:r w:rsidR="009B6DC5" w:rsidRPr="002000F6">
        <w:rPr>
          <w:rFonts w:ascii="Times" w:eastAsia="Batang" w:hAnsi="Times" w:cs="Batang"/>
        </w:rPr>
        <w:t>March</w:t>
      </w:r>
      <w:r w:rsidRPr="002000F6">
        <w:rPr>
          <w:rFonts w:ascii="Times" w:eastAsia="Times New Roman" w:hAnsi="Times" w:cs="Times New Roman"/>
        </w:rPr>
        <w:t xml:space="preserve"> 2018</w:t>
      </w:r>
      <w:r w:rsidRPr="002000F6">
        <w:rPr>
          <w:rFonts w:eastAsia="Times New Roman" w:cs="Times New Roman"/>
        </w:rPr>
        <w:t>)</w:t>
      </w:r>
    </w:p>
    <w:p w14:paraId="4E106829" w14:textId="072657BE" w:rsidR="00F22283" w:rsidRPr="002000F6" w:rsidRDefault="00F22283" w:rsidP="00831EDE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iCs/>
        </w:rPr>
        <w:t>Seoul National University</w:t>
      </w:r>
      <w:r w:rsidRPr="002000F6">
        <w:rPr>
          <w:rFonts w:eastAsia="Times New Roman" w:cs="Times New Roman"/>
        </w:rPr>
        <w:t>, Department of Psychology (</w:t>
      </w:r>
      <w:r w:rsidR="009B6DC5" w:rsidRPr="002000F6">
        <w:rPr>
          <w:rFonts w:eastAsia="Times New Roman" w:cs="Times New Roman"/>
        </w:rPr>
        <w:t>November</w:t>
      </w:r>
      <w:r w:rsidRPr="002000F6">
        <w:rPr>
          <w:rFonts w:eastAsia="Times New Roman" w:cs="Times New Roman"/>
        </w:rPr>
        <w:t xml:space="preserve"> 2017)</w:t>
      </w:r>
    </w:p>
    <w:p w14:paraId="6678DD82" w14:textId="6A70C57B" w:rsidR="00F22283" w:rsidRPr="002000F6" w:rsidRDefault="00F22283" w:rsidP="00831EDE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iCs/>
        </w:rPr>
        <w:t>Korea University (Sejong),</w:t>
      </w:r>
      <w:r w:rsidRPr="002000F6">
        <w:rPr>
          <w:rFonts w:eastAsia="Times New Roman" w:cs="Times New Roman"/>
        </w:rPr>
        <w:t xml:space="preserve"> Division of Business Administration (</w:t>
      </w:r>
      <w:r w:rsidR="009B6DC5" w:rsidRPr="002000F6">
        <w:rPr>
          <w:rFonts w:eastAsia="Times New Roman" w:cs="Times New Roman"/>
        </w:rPr>
        <w:t>May</w:t>
      </w:r>
      <w:r w:rsidRPr="002000F6">
        <w:rPr>
          <w:rFonts w:eastAsia="Times New Roman" w:cs="Times New Roman"/>
        </w:rPr>
        <w:t xml:space="preserve"> 2017)</w:t>
      </w:r>
    </w:p>
    <w:p w14:paraId="45D6C4A7" w14:textId="7C2A3D63" w:rsidR="00F22283" w:rsidRPr="002000F6" w:rsidRDefault="00F22283" w:rsidP="00831EDE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iCs/>
        </w:rPr>
        <w:t>Korea University</w:t>
      </w:r>
      <w:r w:rsidRPr="002000F6">
        <w:rPr>
          <w:rFonts w:eastAsia="Times New Roman" w:cs="Times New Roman"/>
        </w:rPr>
        <w:t>, Department of Psychology (</w:t>
      </w:r>
      <w:r w:rsidR="009B6DC5" w:rsidRPr="002000F6">
        <w:rPr>
          <w:rFonts w:eastAsia="Times New Roman" w:cs="Times New Roman"/>
        </w:rPr>
        <w:t>June</w:t>
      </w:r>
      <w:r w:rsidRPr="002000F6">
        <w:rPr>
          <w:rFonts w:eastAsia="Times New Roman" w:cs="Times New Roman"/>
        </w:rPr>
        <w:t xml:space="preserve"> 2016)</w:t>
      </w:r>
    </w:p>
    <w:p w14:paraId="6EE845D4" w14:textId="6AAAEA05" w:rsidR="00831EDE" w:rsidRPr="002000F6" w:rsidRDefault="00F22283" w:rsidP="00831EDE">
      <w:pPr>
        <w:numPr>
          <w:ilvl w:val="0"/>
          <w:numId w:val="1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iCs/>
        </w:rPr>
        <w:t>Korea University</w:t>
      </w:r>
      <w:r w:rsidRPr="002000F6">
        <w:rPr>
          <w:rFonts w:eastAsia="Times New Roman" w:cs="Times New Roman"/>
        </w:rPr>
        <w:t>, Department of Marketing (</w:t>
      </w:r>
      <w:r w:rsidR="009B6DC5" w:rsidRPr="002000F6">
        <w:rPr>
          <w:rFonts w:eastAsia="Times New Roman" w:cs="Times New Roman"/>
        </w:rPr>
        <w:t>December</w:t>
      </w:r>
      <w:r w:rsidRPr="002000F6">
        <w:rPr>
          <w:rFonts w:eastAsia="Times New Roman" w:cs="Times New Roman"/>
        </w:rPr>
        <w:t xml:space="preserve"> 2014)</w:t>
      </w:r>
    </w:p>
    <w:p w14:paraId="057A1220" w14:textId="77777777" w:rsidR="00831EDE" w:rsidRPr="002000F6" w:rsidRDefault="00831EDE" w:rsidP="00831EDE">
      <w:pPr>
        <w:ind w:left="709"/>
        <w:contextualSpacing/>
        <w:rPr>
          <w:rFonts w:eastAsia="Times New Roman" w:cs="Times New Roman"/>
          <w:color w:val="000000"/>
        </w:rPr>
      </w:pPr>
    </w:p>
    <w:p w14:paraId="0E4BC891" w14:textId="46494F75" w:rsidR="0036115E" w:rsidRPr="002000F6" w:rsidRDefault="0036115E" w:rsidP="00831EDE">
      <w:pPr>
        <w:ind w:left="426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Conference Presentations </w:t>
      </w:r>
    </w:p>
    <w:p w14:paraId="33128978" w14:textId="55B1299C" w:rsidR="00972CE2" w:rsidRPr="002000F6" w:rsidRDefault="00972CE2" w:rsidP="00972CE2">
      <w:pPr>
        <w:numPr>
          <w:ilvl w:val="0"/>
          <w:numId w:val="11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 xml:space="preserve">International Conference of Asian Marketing Association (ICAMA), </w:t>
      </w:r>
      <w:r w:rsidRPr="00972CE2">
        <w:rPr>
          <w:rFonts w:eastAsia="Times New Roman" w:cs="Times New Roman"/>
          <w:color w:val="000000"/>
        </w:rPr>
        <w:t>Seoul, Korea</w:t>
      </w:r>
      <w:r w:rsidRPr="002000F6">
        <w:rPr>
          <w:rFonts w:eastAsia="Times New Roman" w:cs="Times New Roman"/>
          <w:color w:val="000000"/>
        </w:rPr>
        <w:t xml:space="preserve"> (20</w:t>
      </w:r>
      <w:r>
        <w:rPr>
          <w:rFonts w:eastAsia="Times New Roman" w:cs="Times New Roman"/>
          <w:color w:val="000000"/>
        </w:rPr>
        <w:t>20</w:t>
      </w:r>
      <w:r w:rsidRPr="002000F6">
        <w:rPr>
          <w:rFonts w:eastAsia="Times New Roman" w:cs="Times New Roman"/>
          <w:color w:val="000000"/>
        </w:rPr>
        <w:t>)</w:t>
      </w:r>
      <w:r w:rsidRPr="002000F6">
        <w:rPr>
          <w:rFonts w:eastAsia="Times New Roman" w:cs="Times New Roman"/>
          <w:i/>
          <w:color w:val="000000"/>
        </w:rPr>
        <w:t xml:space="preserve"> </w:t>
      </w:r>
    </w:p>
    <w:p w14:paraId="3CC08633" w14:textId="54C91E54" w:rsidR="008158E2" w:rsidRPr="002000F6" w:rsidRDefault="005B53E3" w:rsidP="002C3792">
      <w:pPr>
        <w:numPr>
          <w:ilvl w:val="0"/>
          <w:numId w:val="11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>Journal of Marketing</w:t>
      </w:r>
      <w:r w:rsidR="00013E8D" w:rsidRPr="002000F6">
        <w:rPr>
          <w:rFonts w:eastAsia="Times New Roman" w:cs="Times New Roman"/>
          <w:i/>
          <w:color w:val="000000"/>
        </w:rPr>
        <w:t xml:space="preserve"> </w:t>
      </w:r>
      <w:r w:rsidRPr="002000F6">
        <w:rPr>
          <w:rFonts w:eastAsia="Times New Roman" w:cs="Times New Roman"/>
          <w:i/>
          <w:color w:val="000000"/>
        </w:rPr>
        <w:t>Research Development Workshop</w:t>
      </w:r>
      <w:r w:rsidR="008158E2" w:rsidRPr="002000F6">
        <w:rPr>
          <w:rFonts w:eastAsia="Times New Roman" w:cs="Times New Roman"/>
          <w:color w:val="000000"/>
        </w:rPr>
        <w:t>, Hong Kong (2019)</w:t>
      </w:r>
    </w:p>
    <w:p w14:paraId="0C5A1E52" w14:textId="77777777" w:rsidR="0036115E" w:rsidRPr="002000F6" w:rsidRDefault="0036115E" w:rsidP="002C3792">
      <w:pPr>
        <w:numPr>
          <w:ilvl w:val="0"/>
          <w:numId w:val="11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>Global Marketing Conference</w:t>
      </w:r>
      <w:r w:rsidRPr="002000F6">
        <w:rPr>
          <w:rFonts w:eastAsia="Times New Roman" w:cs="Times New Roman"/>
          <w:color w:val="000000"/>
        </w:rPr>
        <w:t>, Tokyo, Japan (2018)</w:t>
      </w:r>
    </w:p>
    <w:p w14:paraId="7849F9BD" w14:textId="7AA44D5A" w:rsidR="0036115E" w:rsidRPr="002000F6" w:rsidRDefault="0036115E" w:rsidP="002C3792">
      <w:pPr>
        <w:numPr>
          <w:ilvl w:val="0"/>
          <w:numId w:val="11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>International Conference of Asian Marketing Association</w:t>
      </w:r>
      <w:r w:rsidR="00013E8D" w:rsidRPr="002000F6">
        <w:rPr>
          <w:rFonts w:eastAsia="Times New Roman" w:cs="Times New Roman"/>
          <w:i/>
          <w:color w:val="000000"/>
        </w:rPr>
        <w:t xml:space="preserve"> (ICAMA)</w:t>
      </w:r>
      <w:r w:rsidRPr="002000F6">
        <w:rPr>
          <w:rFonts w:eastAsia="Times New Roman" w:cs="Times New Roman"/>
          <w:i/>
          <w:color w:val="000000"/>
        </w:rPr>
        <w:t xml:space="preserve">, </w:t>
      </w:r>
      <w:r w:rsidRPr="002000F6">
        <w:rPr>
          <w:rFonts w:eastAsia="Times New Roman" w:cs="Times New Roman"/>
          <w:color w:val="000000"/>
        </w:rPr>
        <w:t>Bangkok, Thailand (2018)</w:t>
      </w:r>
      <w:r w:rsidRPr="002000F6">
        <w:rPr>
          <w:rFonts w:eastAsia="Times New Roman" w:cs="Times New Roman"/>
          <w:i/>
          <w:color w:val="000000"/>
        </w:rPr>
        <w:t xml:space="preserve"> </w:t>
      </w:r>
    </w:p>
    <w:p w14:paraId="48FED294" w14:textId="3C884A10" w:rsidR="0036115E" w:rsidRPr="002000F6" w:rsidRDefault="0036115E" w:rsidP="002C3792">
      <w:pPr>
        <w:numPr>
          <w:ilvl w:val="0"/>
          <w:numId w:val="6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 xml:space="preserve">Association of Consumer Research, </w:t>
      </w:r>
      <w:r w:rsidRPr="002000F6">
        <w:rPr>
          <w:rFonts w:eastAsia="Times New Roman" w:cs="Times New Roman"/>
          <w:color w:val="000000"/>
        </w:rPr>
        <w:t>San Diego, CA</w:t>
      </w:r>
      <w:r w:rsidR="001B5769" w:rsidRPr="002000F6">
        <w:rPr>
          <w:rFonts w:eastAsia="Times New Roman" w:cs="Times New Roman"/>
          <w:color w:val="000000"/>
        </w:rPr>
        <w:t>, USA</w:t>
      </w:r>
      <w:r w:rsidRPr="002000F6">
        <w:rPr>
          <w:rFonts w:eastAsia="Times New Roman" w:cs="Times New Roman"/>
          <w:i/>
          <w:color w:val="000000"/>
        </w:rPr>
        <w:t xml:space="preserve"> </w:t>
      </w:r>
      <w:r w:rsidRPr="002000F6">
        <w:rPr>
          <w:rFonts w:eastAsia="Times New Roman" w:cs="Times New Roman"/>
          <w:color w:val="000000"/>
        </w:rPr>
        <w:t>(2017)</w:t>
      </w:r>
    </w:p>
    <w:p w14:paraId="72E1489C" w14:textId="77777777" w:rsidR="0036115E" w:rsidRPr="002000F6" w:rsidRDefault="0036115E" w:rsidP="002C3792">
      <w:pPr>
        <w:numPr>
          <w:ilvl w:val="0"/>
          <w:numId w:val="6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 xml:space="preserve">Global Fashion Management Conference, </w:t>
      </w:r>
      <w:r w:rsidRPr="002000F6">
        <w:rPr>
          <w:rFonts w:eastAsia="Times New Roman" w:cs="Times New Roman"/>
          <w:color w:val="000000"/>
        </w:rPr>
        <w:t>Vienna, Austria (2017)</w:t>
      </w:r>
    </w:p>
    <w:p w14:paraId="47AB8880" w14:textId="538E1D14" w:rsidR="0036115E" w:rsidRPr="002000F6" w:rsidRDefault="0036115E" w:rsidP="002C3792">
      <w:pPr>
        <w:numPr>
          <w:ilvl w:val="0"/>
          <w:numId w:val="6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>Korean Society of Consumer Studies</w:t>
      </w:r>
      <w:r w:rsidR="001B5769" w:rsidRPr="002000F6">
        <w:rPr>
          <w:rFonts w:eastAsia="Times New Roman" w:cs="Times New Roman"/>
          <w:color w:val="000000"/>
        </w:rPr>
        <w:t>, Korea</w:t>
      </w:r>
      <w:r w:rsidRPr="002000F6">
        <w:rPr>
          <w:rFonts w:eastAsia="Times New Roman" w:cs="Times New Roman"/>
          <w:color w:val="000000"/>
        </w:rPr>
        <w:t xml:space="preserve"> (2008, 2009, 2015, 2017, 2018)</w:t>
      </w:r>
    </w:p>
    <w:p w14:paraId="1AA06BD9" w14:textId="49B43F7E" w:rsidR="0036115E" w:rsidRPr="002000F6" w:rsidRDefault="0036115E" w:rsidP="002C3792">
      <w:pPr>
        <w:numPr>
          <w:ilvl w:val="0"/>
          <w:numId w:val="6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>Korean Marketing Association</w:t>
      </w:r>
      <w:r w:rsidR="001B5769" w:rsidRPr="002000F6">
        <w:rPr>
          <w:rFonts w:eastAsia="Times New Roman" w:cs="Times New Roman"/>
          <w:color w:val="000000"/>
        </w:rPr>
        <w:t>, Korea</w:t>
      </w:r>
      <w:r w:rsidRPr="002000F6">
        <w:rPr>
          <w:rFonts w:eastAsia="Times New Roman" w:cs="Times New Roman"/>
          <w:i/>
          <w:color w:val="000000"/>
        </w:rPr>
        <w:t xml:space="preserve"> </w:t>
      </w:r>
      <w:r w:rsidRPr="002000F6">
        <w:rPr>
          <w:rFonts w:eastAsia="Times New Roman" w:cs="Times New Roman"/>
          <w:color w:val="000000"/>
        </w:rPr>
        <w:t>(2017, 2018)</w:t>
      </w:r>
    </w:p>
    <w:p w14:paraId="1756130A" w14:textId="274978F9" w:rsidR="0036115E" w:rsidRPr="002000F6" w:rsidRDefault="0036115E" w:rsidP="002C3792">
      <w:pPr>
        <w:numPr>
          <w:ilvl w:val="0"/>
          <w:numId w:val="6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>Korean Consumption Culture Association</w:t>
      </w:r>
      <w:r w:rsidR="001B5769" w:rsidRPr="002000F6">
        <w:rPr>
          <w:rFonts w:eastAsia="Times New Roman" w:cs="Times New Roman"/>
          <w:color w:val="000000"/>
        </w:rPr>
        <w:t>, Korea</w:t>
      </w:r>
      <w:r w:rsidRPr="002000F6">
        <w:rPr>
          <w:rFonts w:eastAsia="Times New Roman" w:cs="Times New Roman"/>
          <w:i/>
          <w:color w:val="000000"/>
        </w:rPr>
        <w:t xml:space="preserve"> </w:t>
      </w:r>
      <w:r w:rsidRPr="002000F6">
        <w:rPr>
          <w:rFonts w:eastAsia="Times New Roman" w:cs="Times New Roman"/>
          <w:color w:val="000000"/>
        </w:rPr>
        <w:t>(2017</w:t>
      </w:r>
      <w:r w:rsidR="00D40319" w:rsidRPr="002000F6">
        <w:rPr>
          <w:rFonts w:eastAsia="Times New Roman" w:cs="Times New Roman"/>
          <w:color w:val="000000"/>
        </w:rPr>
        <w:t>, 2018</w:t>
      </w:r>
      <w:r w:rsidR="00F91CB7" w:rsidRPr="002000F6">
        <w:rPr>
          <w:rFonts w:eastAsia="Times New Roman" w:cs="Times New Roman"/>
          <w:color w:val="000000"/>
        </w:rPr>
        <w:t>, 2019</w:t>
      </w:r>
      <w:r w:rsidRPr="002000F6">
        <w:rPr>
          <w:rFonts w:eastAsia="Times New Roman" w:cs="Times New Roman"/>
          <w:color w:val="000000"/>
        </w:rPr>
        <w:t>)</w:t>
      </w:r>
    </w:p>
    <w:p w14:paraId="3C91C5B5" w14:textId="77777777" w:rsidR="0036115E" w:rsidRPr="002000F6" w:rsidRDefault="0036115E" w:rsidP="009E6AF3">
      <w:pPr>
        <w:contextualSpacing/>
        <w:outlineLvl w:val="0"/>
        <w:rPr>
          <w:rFonts w:eastAsia="Times New Roman" w:cs="Times New Roman"/>
          <w:b/>
        </w:rPr>
      </w:pPr>
    </w:p>
    <w:p w14:paraId="06583303" w14:textId="443781BB" w:rsidR="00324143" w:rsidRPr="002000F6" w:rsidRDefault="00324143" w:rsidP="00E15299">
      <w:pPr>
        <w:pBdr>
          <w:bottom w:val="single" w:sz="4" w:space="1" w:color="auto"/>
        </w:pBdr>
        <w:contextualSpacing/>
        <w:outlineLvl w:val="0"/>
        <w:rPr>
          <w:rFonts w:eastAsia="Times New Roman" w:cs="Times New Roman"/>
          <w:b/>
        </w:rPr>
      </w:pPr>
      <w:r w:rsidRPr="002000F6">
        <w:rPr>
          <w:rFonts w:eastAsia="Times New Roman" w:cs="Times New Roman"/>
          <w:b/>
        </w:rPr>
        <w:t xml:space="preserve">TEACHING EXPERIENCE </w:t>
      </w:r>
    </w:p>
    <w:p w14:paraId="0A91B14A" w14:textId="77777777" w:rsidR="00831EDE" w:rsidRPr="002000F6" w:rsidRDefault="00831EDE" w:rsidP="00831EDE">
      <w:pPr>
        <w:ind w:left="709" w:hanging="283"/>
        <w:contextualSpacing/>
        <w:rPr>
          <w:rFonts w:eastAsia="Times New Roman" w:cs="Times New Roman"/>
          <w:color w:val="000000"/>
        </w:rPr>
      </w:pPr>
    </w:p>
    <w:p w14:paraId="4DB1C530" w14:textId="77777777" w:rsidR="007067B2" w:rsidRPr="002000F6" w:rsidRDefault="007067B2" w:rsidP="007067B2">
      <w:pPr>
        <w:ind w:left="426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Undergraduate level </w:t>
      </w:r>
    </w:p>
    <w:p w14:paraId="37E6A32C" w14:textId="77777777" w:rsidR="007067B2" w:rsidRPr="002000F6" w:rsidRDefault="007067B2" w:rsidP="007067B2">
      <w:pPr>
        <w:numPr>
          <w:ilvl w:val="0"/>
          <w:numId w:val="2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Marketing Research (2019 Teaching Evaluation: 4.71; </w:t>
      </w:r>
      <w:r w:rsidRPr="002000F6">
        <w:rPr>
          <w:rFonts w:eastAsia="Times New Roman" w:cs="Times New Roman"/>
          <w:i/>
          <w:iCs/>
          <w:color w:val="000000"/>
        </w:rPr>
        <w:t>UNIST</w:t>
      </w:r>
      <w:r w:rsidRPr="002000F6">
        <w:rPr>
          <w:rFonts w:eastAsia="Times New Roman" w:cs="Times New Roman"/>
          <w:color w:val="000000"/>
        </w:rPr>
        <w:t xml:space="preserve"> Average: 4.27)</w:t>
      </w:r>
    </w:p>
    <w:p w14:paraId="260E9592" w14:textId="77777777" w:rsidR="007067B2" w:rsidRPr="002000F6" w:rsidRDefault="007067B2" w:rsidP="007067B2">
      <w:pPr>
        <w:numPr>
          <w:ilvl w:val="0"/>
          <w:numId w:val="2"/>
        </w:numPr>
        <w:tabs>
          <w:tab w:val="left" w:pos="426"/>
        </w:tabs>
        <w:ind w:left="426" w:firstLine="0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Consumer Behavior (2019 Teaching Evaluation: 4.59; </w:t>
      </w:r>
      <w:r w:rsidRPr="002000F6">
        <w:rPr>
          <w:rFonts w:eastAsia="Times New Roman" w:cs="Times New Roman"/>
          <w:i/>
          <w:iCs/>
          <w:color w:val="000000"/>
        </w:rPr>
        <w:t>UNIST</w:t>
      </w:r>
      <w:r w:rsidRPr="002000F6">
        <w:rPr>
          <w:rFonts w:eastAsia="Times New Roman" w:cs="Times New Roman"/>
          <w:color w:val="000000"/>
        </w:rPr>
        <w:t xml:space="preserve"> Average: 4.27)</w:t>
      </w:r>
    </w:p>
    <w:p w14:paraId="188CB990" w14:textId="347C412B" w:rsidR="007067B2" w:rsidRPr="002000F6" w:rsidRDefault="007067B2" w:rsidP="007067B2">
      <w:pPr>
        <w:numPr>
          <w:ilvl w:val="0"/>
          <w:numId w:val="2"/>
        </w:numPr>
        <w:tabs>
          <w:tab w:val="left" w:pos="709"/>
        </w:tabs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Principles of Marketing </w:t>
      </w:r>
    </w:p>
    <w:p w14:paraId="69B793A4" w14:textId="77777777" w:rsidR="007067B2" w:rsidRPr="002000F6" w:rsidRDefault="007067B2" w:rsidP="007067B2">
      <w:pPr>
        <w:ind w:left="480"/>
        <w:contextualSpacing/>
        <w:rPr>
          <w:rFonts w:eastAsia="Times New Roman" w:cs="Times New Roman"/>
          <w:color w:val="000000"/>
        </w:rPr>
      </w:pPr>
    </w:p>
    <w:p w14:paraId="42A7DB9C" w14:textId="77777777" w:rsidR="007067B2" w:rsidRPr="002000F6" w:rsidRDefault="007067B2" w:rsidP="007067B2">
      <w:p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Graduate/MBA level </w:t>
      </w:r>
    </w:p>
    <w:p w14:paraId="07634C77" w14:textId="77777777" w:rsidR="002C2C77" w:rsidRPr="002000F6" w:rsidRDefault="002C2C77" w:rsidP="002C2C77">
      <w:pPr>
        <w:numPr>
          <w:ilvl w:val="0"/>
          <w:numId w:val="2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Marketing </w:t>
      </w:r>
    </w:p>
    <w:p w14:paraId="3CA0D221" w14:textId="77777777" w:rsidR="007067B2" w:rsidRPr="002000F6" w:rsidRDefault="007067B2" w:rsidP="007067B2">
      <w:pPr>
        <w:numPr>
          <w:ilvl w:val="0"/>
          <w:numId w:val="2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>Consumer Behavior Seminar</w:t>
      </w:r>
    </w:p>
    <w:p w14:paraId="17900624" w14:textId="77777777" w:rsidR="002C2C77" w:rsidRPr="002000F6" w:rsidRDefault="007067B2" w:rsidP="002C2C77">
      <w:pPr>
        <w:numPr>
          <w:ilvl w:val="0"/>
          <w:numId w:val="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>Experiential Marketing, Master of Marketing (MOM) program</w:t>
      </w:r>
    </w:p>
    <w:p w14:paraId="4E623B56" w14:textId="408E0635" w:rsidR="002C2C77" w:rsidRPr="002000F6" w:rsidRDefault="002C2C77" w:rsidP="002C2C77">
      <w:pPr>
        <w:numPr>
          <w:ilvl w:val="0"/>
          <w:numId w:val="3"/>
        </w:numPr>
        <w:ind w:left="709" w:hanging="283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>Marketing Research and Analysis</w:t>
      </w:r>
    </w:p>
    <w:p w14:paraId="4CB5D6AF" w14:textId="77777777" w:rsidR="00324143" w:rsidRPr="002000F6" w:rsidRDefault="00324143" w:rsidP="007852BD">
      <w:pPr>
        <w:tabs>
          <w:tab w:val="left" w:pos="2600"/>
        </w:tabs>
        <w:contextualSpacing/>
        <w:outlineLvl w:val="0"/>
        <w:rPr>
          <w:rFonts w:eastAsia="Times New Roman" w:cs="Times New Roman"/>
          <w:b/>
        </w:rPr>
      </w:pPr>
    </w:p>
    <w:p w14:paraId="25104A3C" w14:textId="2078B32F" w:rsidR="007852BD" w:rsidRPr="002000F6" w:rsidRDefault="007852BD" w:rsidP="00E15299">
      <w:pPr>
        <w:pBdr>
          <w:bottom w:val="single" w:sz="4" w:space="1" w:color="auto"/>
        </w:pBdr>
        <w:tabs>
          <w:tab w:val="left" w:pos="2600"/>
        </w:tabs>
        <w:contextualSpacing/>
        <w:outlineLvl w:val="0"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b/>
        </w:rPr>
        <w:t xml:space="preserve">PROFESSIONAL </w:t>
      </w:r>
      <w:r w:rsidR="00802FCF" w:rsidRPr="002000F6">
        <w:rPr>
          <w:rFonts w:eastAsia="Times New Roman" w:cs="Times New Roman"/>
          <w:b/>
        </w:rPr>
        <w:t>SERVICE</w:t>
      </w:r>
    </w:p>
    <w:p w14:paraId="7CFCA926" w14:textId="77777777" w:rsidR="007852BD" w:rsidRPr="002000F6" w:rsidRDefault="007852BD" w:rsidP="007852BD">
      <w:pPr>
        <w:contextualSpacing/>
        <w:rPr>
          <w:rFonts w:eastAsia="Times New Roman" w:cs="Times New Roman"/>
          <w:color w:val="000000"/>
        </w:rPr>
      </w:pPr>
    </w:p>
    <w:p w14:paraId="01EC6246" w14:textId="4D7936A8" w:rsidR="002D462D" w:rsidRPr="002000F6" w:rsidRDefault="00B94580" w:rsidP="00831EDE">
      <w:pPr>
        <w:ind w:left="426"/>
        <w:contextualSpacing/>
        <w:outlineLvl w:val="0"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Journal </w:t>
      </w:r>
      <w:r w:rsidR="002D462D" w:rsidRPr="002000F6">
        <w:rPr>
          <w:rFonts w:eastAsia="Times New Roman" w:cs="Times New Roman"/>
          <w:color w:val="000000"/>
        </w:rPr>
        <w:t>Reviewer</w:t>
      </w:r>
    </w:p>
    <w:p w14:paraId="14D2E0AE" w14:textId="77777777" w:rsidR="0034334D" w:rsidRPr="002000F6" w:rsidRDefault="002D462D" w:rsidP="00831EDE">
      <w:pPr>
        <w:numPr>
          <w:ilvl w:val="0"/>
          <w:numId w:val="3"/>
        </w:numPr>
        <w:ind w:left="709" w:hanging="283"/>
        <w:contextualSpacing/>
        <w:outlineLvl w:val="0"/>
        <w:rPr>
          <w:rFonts w:eastAsia="Times New Roman"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t>Personality and Social Psychology Bulletin</w:t>
      </w:r>
    </w:p>
    <w:p w14:paraId="6482CFD9" w14:textId="58995197" w:rsidR="002D462D" w:rsidRPr="002000F6" w:rsidRDefault="0034334D" w:rsidP="00831EDE">
      <w:pPr>
        <w:pStyle w:val="ListParagraph"/>
        <w:numPr>
          <w:ilvl w:val="0"/>
          <w:numId w:val="3"/>
        </w:numPr>
        <w:ind w:left="709" w:hanging="283"/>
        <w:rPr>
          <w:rFonts w:eastAsia="Times New Roman" w:cs="Times New Roman"/>
          <w:i/>
        </w:rPr>
      </w:pPr>
      <w:r w:rsidRPr="002000F6">
        <w:rPr>
          <w:rFonts w:eastAsia="Times New Roman" w:cs="Times New Roman"/>
          <w:i/>
          <w:shd w:val="clear" w:color="auto" w:fill="FFFFFF"/>
        </w:rPr>
        <w:t>Social Psychological and Personality Science</w:t>
      </w:r>
    </w:p>
    <w:p w14:paraId="7D73A8DD" w14:textId="014CADB8" w:rsidR="0034334D" w:rsidRPr="002000F6" w:rsidRDefault="002D462D" w:rsidP="00831EDE">
      <w:pPr>
        <w:numPr>
          <w:ilvl w:val="0"/>
          <w:numId w:val="3"/>
        </w:numPr>
        <w:ind w:left="709" w:hanging="283"/>
        <w:contextualSpacing/>
        <w:outlineLvl w:val="0"/>
        <w:rPr>
          <w:rFonts w:eastAsia="Times New Roman"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t>Internet Research</w:t>
      </w:r>
    </w:p>
    <w:p w14:paraId="652FFFC2" w14:textId="50ED6AF3" w:rsidR="0034334D" w:rsidRPr="002000F6" w:rsidRDefault="0034334D" w:rsidP="00831EDE">
      <w:pPr>
        <w:numPr>
          <w:ilvl w:val="0"/>
          <w:numId w:val="3"/>
        </w:numPr>
        <w:ind w:left="709" w:hanging="283"/>
        <w:contextualSpacing/>
        <w:outlineLvl w:val="0"/>
        <w:rPr>
          <w:rFonts w:eastAsia="Times New Roman"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t>International Journal of Advertising</w:t>
      </w:r>
    </w:p>
    <w:p w14:paraId="759797CF" w14:textId="77777777" w:rsidR="002D462D" w:rsidRPr="002000F6" w:rsidRDefault="002D462D" w:rsidP="00831EDE">
      <w:pPr>
        <w:numPr>
          <w:ilvl w:val="0"/>
          <w:numId w:val="3"/>
        </w:numPr>
        <w:ind w:left="709" w:hanging="283"/>
        <w:contextualSpacing/>
        <w:outlineLvl w:val="0"/>
        <w:rPr>
          <w:rFonts w:eastAsia="Times New Roman"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t>Australasian Marketing Journal</w:t>
      </w:r>
    </w:p>
    <w:p w14:paraId="53A7D0E4" w14:textId="6CCFD843" w:rsidR="002D462D" w:rsidRPr="002000F6" w:rsidRDefault="002D462D" w:rsidP="00831EDE">
      <w:pPr>
        <w:numPr>
          <w:ilvl w:val="0"/>
          <w:numId w:val="3"/>
        </w:numPr>
        <w:ind w:left="709" w:hanging="283"/>
        <w:contextualSpacing/>
        <w:outlineLvl w:val="0"/>
        <w:rPr>
          <w:rFonts w:eastAsia="Times New Roman" w:cs="Times New Roman"/>
          <w:i/>
          <w:color w:val="000000"/>
        </w:rPr>
      </w:pPr>
      <w:proofErr w:type="spellStart"/>
      <w:r w:rsidRPr="002000F6">
        <w:rPr>
          <w:rFonts w:eastAsia="Times New Roman" w:cs="Times New Roman"/>
          <w:i/>
          <w:color w:val="000000"/>
        </w:rPr>
        <w:t>PLoS</w:t>
      </w:r>
      <w:proofErr w:type="spellEnd"/>
      <w:r w:rsidRPr="002000F6">
        <w:rPr>
          <w:rFonts w:eastAsia="Times New Roman" w:cs="Times New Roman"/>
          <w:i/>
          <w:color w:val="000000"/>
        </w:rPr>
        <w:t xml:space="preserve"> One</w:t>
      </w:r>
    </w:p>
    <w:p w14:paraId="7CA87B32" w14:textId="691F92AB" w:rsidR="0034334D" w:rsidRPr="002000F6" w:rsidRDefault="0034334D" w:rsidP="00831EDE">
      <w:pPr>
        <w:numPr>
          <w:ilvl w:val="0"/>
          <w:numId w:val="3"/>
        </w:numPr>
        <w:ind w:left="709" w:hanging="283"/>
        <w:contextualSpacing/>
        <w:outlineLvl w:val="0"/>
        <w:rPr>
          <w:rFonts w:eastAsia="Times New Roman"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t>Korean Journal of Marketing</w:t>
      </w:r>
    </w:p>
    <w:p w14:paraId="68059BDC" w14:textId="77777777" w:rsidR="002D462D" w:rsidRPr="002000F6" w:rsidRDefault="002D462D" w:rsidP="00831EDE">
      <w:pPr>
        <w:numPr>
          <w:ilvl w:val="0"/>
          <w:numId w:val="3"/>
        </w:numPr>
        <w:ind w:left="709" w:hanging="283"/>
        <w:contextualSpacing/>
        <w:outlineLvl w:val="0"/>
        <w:rPr>
          <w:rFonts w:eastAsia="Times New Roman"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t>Korean Journal of Consumer Studies</w:t>
      </w:r>
    </w:p>
    <w:p w14:paraId="3A392961" w14:textId="6C8949C2" w:rsidR="002D462D" w:rsidRPr="002000F6" w:rsidRDefault="002D462D" w:rsidP="00831EDE">
      <w:pPr>
        <w:numPr>
          <w:ilvl w:val="0"/>
          <w:numId w:val="3"/>
        </w:numPr>
        <w:ind w:left="709" w:hanging="283"/>
        <w:contextualSpacing/>
        <w:outlineLvl w:val="0"/>
        <w:rPr>
          <w:rFonts w:eastAsia="Times New Roman"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t xml:space="preserve">Journal of </w:t>
      </w:r>
      <w:r w:rsidR="00A15318" w:rsidRPr="002000F6">
        <w:rPr>
          <w:rFonts w:eastAsia="Times New Roman" w:cs="Times New Roman"/>
          <w:i/>
          <w:color w:val="000000"/>
        </w:rPr>
        <w:t>Consumption Culture</w:t>
      </w:r>
    </w:p>
    <w:p w14:paraId="3AE43EBA" w14:textId="77777777" w:rsidR="002D462D" w:rsidRPr="002000F6" w:rsidRDefault="002D462D" w:rsidP="007852BD">
      <w:pPr>
        <w:ind w:left="480"/>
        <w:contextualSpacing/>
        <w:rPr>
          <w:rFonts w:eastAsia="Times New Roman" w:cs="Times New Roman"/>
          <w:color w:val="000000"/>
        </w:rPr>
      </w:pPr>
    </w:p>
    <w:p w14:paraId="03F21058" w14:textId="3A501523" w:rsidR="007852BD" w:rsidRPr="002000F6" w:rsidRDefault="007852BD" w:rsidP="00516840">
      <w:pPr>
        <w:ind w:left="426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>Board of Directors (member)</w:t>
      </w:r>
    </w:p>
    <w:p w14:paraId="7869A50E" w14:textId="36C29DA1" w:rsidR="007852BD" w:rsidRPr="002000F6" w:rsidRDefault="007852BD" w:rsidP="00516840">
      <w:pPr>
        <w:numPr>
          <w:ilvl w:val="0"/>
          <w:numId w:val="2"/>
        </w:numPr>
        <w:ind w:left="709" w:hanging="284"/>
        <w:contextualSpacing/>
        <w:rPr>
          <w:rFonts w:eastAsia="Times New Roman"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t>Korean Marketing Association</w:t>
      </w:r>
      <w:r w:rsidR="00C20864" w:rsidRPr="002000F6">
        <w:rPr>
          <w:rFonts w:eastAsia="Times New Roman" w:cs="Times New Roman"/>
          <w:i/>
          <w:color w:val="000000"/>
        </w:rPr>
        <w:t xml:space="preserve"> (</w:t>
      </w:r>
      <w:proofErr w:type="spellStart"/>
      <w:r w:rsidR="00413EF1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>마케팅학회</w:t>
      </w:r>
      <w:proofErr w:type="spellEnd"/>
      <w:r w:rsidR="00413EF1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 xml:space="preserve"> </w:t>
      </w:r>
      <w:r w:rsidR="00413EF1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>이사</w:t>
      </w:r>
      <w:r w:rsidR="00C20864" w:rsidRPr="002000F6">
        <w:rPr>
          <w:rFonts w:eastAsiaTheme="minorEastAsia" w:cs="Times New Roman" w:hint="eastAsia"/>
          <w:i/>
          <w:color w:val="000000"/>
          <w:sz w:val="16"/>
          <w:szCs w:val="16"/>
          <w:lang w:eastAsia="ko-KR"/>
        </w:rPr>
        <w:t>)</w:t>
      </w:r>
      <w:r w:rsidR="00C20864" w:rsidRPr="002000F6">
        <w:rPr>
          <w:rFonts w:eastAsiaTheme="minorEastAsia" w:cs="Times New Roman"/>
          <w:color w:val="000000"/>
          <w:sz w:val="16"/>
          <w:szCs w:val="16"/>
          <w:lang w:eastAsia="ko-KR"/>
        </w:rPr>
        <w:t xml:space="preserve"> </w:t>
      </w:r>
      <w:r w:rsidR="00C20864" w:rsidRPr="002000F6">
        <w:rPr>
          <w:rFonts w:eastAsia="Times New Roman" w:cs="Times New Roman"/>
          <w:color w:val="000000"/>
        </w:rPr>
        <w:t>(2017</w:t>
      </w:r>
      <w:r w:rsidR="00C20864" w:rsidRPr="002000F6">
        <w:rPr>
          <w:rFonts w:eastAsia="Times New Roman" w:cs="Times New Roman"/>
        </w:rPr>
        <w:t>–</w:t>
      </w:r>
      <w:r w:rsidR="00C20864" w:rsidRPr="002000F6">
        <w:rPr>
          <w:rFonts w:eastAsia="Times New Roman" w:cs="Times New Roman"/>
          <w:color w:val="000000"/>
        </w:rPr>
        <w:t>present)</w:t>
      </w:r>
    </w:p>
    <w:p w14:paraId="07EE06EC" w14:textId="5BA10F60" w:rsidR="007852BD" w:rsidRPr="002000F6" w:rsidRDefault="007852BD" w:rsidP="00173753">
      <w:pPr>
        <w:numPr>
          <w:ilvl w:val="0"/>
          <w:numId w:val="2"/>
        </w:numPr>
        <w:ind w:left="709" w:hanging="284"/>
        <w:contextualSpacing/>
        <w:rPr>
          <w:rFonts w:eastAsia="Times New Roman"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lastRenderedPageBreak/>
        <w:t xml:space="preserve">Korean Society of Consumer Studies </w:t>
      </w:r>
      <w:r w:rsidR="00173753" w:rsidRPr="002000F6">
        <w:rPr>
          <w:rFonts w:eastAsia="Times New Roman" w:cs="Times New Roman"/>
          <w:i/>
          <w:color w:val="000000"/>
        </w:rPr>
        <w:t>(</w:t>
      </w:r>
      <w:proofErr w:type="spellStart"/>
      <w:r w:rsidR="00173753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>소비자학회</w:t>
      </w:r>
      <w:proofErr w:type="spellEnd"/>
      <w:r w:rsidR="00173753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 xml:space="preserve"> </w:t>
      </w:r>
      <w:r w:rsidR="00173753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>이사</w:t>
      </w:r>
      <w:r w:rsidR="00173753" w:rsidRPr="002000F6">
        <w:rPr>
          <w:rFonts w:eastAsiaTheme="minorEastAsia" w:cs="Times New Roman" w:hint="eastAsia"/>
          <w:i/>
          <w:color w:val="000000"/>
          <w:sz w:val="16"/>
          <w:szCs w:val="16"/>
          <w:lang w:eastAsia="ko-KR"/>
        </w:rPr>
        <w:t>)</w:t>
      </w:r>
      <w:r w:rsidR="00173753" w:rsidRPr="002000F6">
        <w:rPr>
          <w:rFonts w:eastAsia="Times New Roman" w:cs="Times New Roman"/>
          <w:i/>
          <w:color w:val="000000"/>
        </w:rPr>
        <w:t xml:space="preserve"> </w:t>
      </w:r>
      <w:r w:rsidRPr="002000F6">
        <w:rPr>
          <w:rFonts w:eastAsia="Times New Roman" w:cs="Times New Roman"/>
          <w:color w:val="000000"/>
        </w:rPr>
        <w:t>(2017</w:t>
      </w:r>
      <w:r w:rsidR="00700B8E" w:rsidRPr="002000F6">
        <w:rPr>
          <w:rFonts w:eastAsia="Times New Roman" w:cs="Times New Roman"/>
        </w:rPr>
        <w:t>–</w:t>
      </w:r>
      <w:r w:rsidR="002315EC" w:rsidRPr="002000F6">
        <w:rPr>
          <w:rFonts w:eastAsia="Times New Roman" w:cs="Times New Roman"/>
          <w:color w:val="000000"/>
        </w:rPr>
        <w:t>present</w:t>
      </w:r>
      <w:r w:rsidRPr="002000F6">
        <w:rPr>
          <w:rFonts w:eastAsia="Times New Roman" w:cs="Times New Roman"/>
          <w:color w:val="000000"/>
        </w:rPr>
        <w:t>)</w:t>
      </w:r>
      <w:r w:rsidR="00413EF1" w:rsidRPr="002000F6">
        <w:rPr>
          <w:rFonts w:eastAsia="Times New Roman" w:cs="Times New Roman"/>
          <w:color w:val="000000"/>
        </w:rPr>
        <w:t xml:space="preserve"> </w:t>
      </w:r>
    </w:p>
    <w:p w14:paraId="257DEFB5" w14:textId="4816333C" w:rsidR="007067B2" w:rsidRPr="002000F6" w:rsidRDefault="007067B2" w:rsidP="00173753">
      <w:pPr>
        <w:numPr>
          <w:ilvl w:val="0"/>
          <w:numId w:val="2"/>
        </w:numPr>
        <w:ind w:left="709" w:hanging="284"/>
        <w:contextualSpacing/>
        <w:rPr>
          <w:rFonts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t xml:space="preserve">Korean Marketing Management Association </w:t>
      </w:r>
      <w:r w:rsidR="00173753" w:rsidRPr="002000F6">
        <w:rPr>
          <w:rFonts w:eastAsia="Times New Roman" w:cs="Times New Roman"/>
          <w:i/>
          <w:color w:val="000000"/>
        </w:rPr>
        <w:t>(</w:t>
      </w:r>
      <w:r w:rsidR="00173753" w:rsidRPr="002000F6">
        <w:rPr>
          <w:rFonts w:asciiTheme="minorEastAsia" w:eastAsiaTheme="minorEastAsia" w:hAnsiTheme="minorEastAsia" w:cs="Times New Roman" w:hint="eastAsia"/>
          <w:i/>
          <w:color w:val="000000"/>
          <w:sz w:val="16"/>
          <w:szCs w:val="16"/>
          <w:lang w:eastAsia="ko-KR"/>
        </w:rPr>
        <w:t>마케팅관</w:t>
      </w:r>
      <w:r w:rsidR="00173753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>리학회</w:t>
      </w:r>
      <w:r w:rsidR="00173753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 xml:space="preserve"> </w:t>
      </w:r>
      <w:r w:rsidR="00173753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>상임이사</w:t>
      </w:r>
      <w:r w:rsidR="00173753" w:rsidRPr="002000F6">
        <w:rPr>
          <w:rFonts w:eastAsiaTheme="minorEastAsia" w:cs="Times New Roman" w:hint="eastAsia"/>
          <w:i/>
          <w:color w:val="000000"/>
          <w:sz w:val="16"/>
          <w:szCs w:val="16"/>
          <w:lang w:eastAsia="ko-KR"/>
        </w:rPr>
        <w:t>)</w:t>
      </w:r>
      <w:r w:rsidR="00173753" w:rsidRPr="002000F6">
        <w:rPr>
          <w:rFonts w:cs="Times New Roman"/>
          <w:i/>
          <w:color w:val="000000"/>
        </w:rPr>
        <w:t xml:space="preserve"> </w:t>
      </w:r>
      <w:r w:rsidRPr="002000F6">
        <w:rPr>
          <w:rFonts w:eastAsia="Times New Roman" w:cs="Times New Roman"/>
          <w:color w:val="000000"/>
        </w:rPr>
        <w:t>(2019</w:t>
      </w:r>
      <w:r w:rsidRPr="002000F6">
        <w:rPr>
          <w:rFonts w:eastAsia="Times New Roman" w:cs="Times New Roman"/>
        </w:rPr>
        <w:t>–</w:t>
      </w:r>
      <w:r w:rsidRPr="002000F6">
        <w:rPr>
          <w:rFonts w:eastAsia="Times New Roman" w:cs="Times New Roman"/>
          <w:color w:val="000000"/>
        </w:rPr>
        <w:t xml:space="preserve">present) </w:t>
      </w:r>
    </w:p>
    <w:p w14:paraId="1C751422" w14:textId="3F86B840" w:rsidR="007067B2" w:rsidRPr="002000F6" w:rsidRDefault="007067B2" w:rsidP="00516840">
      <w:pPr>
        <w:numPr>
          <w:ilvl w:val="0"/>
          <w:numId w:val="2"/>
        </w:numPr>
        <w:ind w:left="709" w:hanging="284"/>
        <w:contextualSpacing/>
        <w:rPr>
          <w:rFonts w:cs="Times New Roman"/>
          <w:i/>
          <w:color w:val="000000"/>
        </w:rPr>
      </w:pPr>
      <w:r w:rsidRPr="002000F6">
        <w:rPr>
          <w:rFonts w:cs="Times New Roman"/>
          <w:i/>
          <w:color w:val="000000"/>
          <w:lang w:eastAsia="ko-KR"/>
        </w:rPr>
        <w:t xml:space="preserve">Korean Services Marketing Association </w:t>
      </w:r>
      <w:r w:rsidR="00173753" w:rsidRPr="002000F6">
        <w:rPr>
          <w:rFonts w:cs="Times New Roman"/>
          <w:i/>
          <w:color w:val="000000"/>
          <w:lang w:eastAsia="ko-KR"/>
        </w:rPr>
        <w:t>(</w:t>
      </w:r>
      <w:r w:rsidR="00173753" w:rsidRPr="002000F6">
        <w:rPr>
          <w:rFonts w:cs="Times New Roman"/>
          <w:i/>
          <w:color w:val="000000"/>
          <w:sz w:val="16"/>
          <w:szCs w:val="16"/>
          <w:lang w:eastAsia="ko-KR"/>
        </w:rPr>
        <w:t>서비스마케팅학회</w:t>
      </w:r>
      <w:r w:rsidR="00173753" w:rsidRPr="002000F6">
        <w:rPr>
          <w:rFonts w:cs="Times New Roman"/>
          <w:i/>
          <w:color w:val="000000"/>
          <w:sz w:val="16"/>
          <w:szCs w:val="16"/>
          <w:lang w:eastAsia="ko-KR"/>
        </w:rPr>
        <w:t xml:space="preserve"> </w:t>
      </w:r>
      <w:r w:rsidR="00173753" w:rsidRPr="002000F6">
        <w:rPr>
          <w:rFonts w:cs="Times New Roman"/>
          <w:i/>
          <w:color w:val="000000"/>
          <w:sz w:val="16"/>
          <w:szCs w:val="16"/>
          <w:lang w:eastAsia="ko-KR"/>
        </w:rPr>
        <w:t>총무이사</w:t>
      </w:r>
      <w:r w:rsidR="00173753" w:rsidRPr="002000F6">
        <w:rPr>
          <w:rFonts w:cs="Times New Roman" w:hint="eastAsia"/>
          <w:i/>
          <w:color w:val="000000"/>
          <w:sz w:val="16"/>
          <w:szCs w:val="16"/>
          <w:lang w:eastAsia="ko-KR"/>
        </w:rPr>
        <w:t>)</w:t>
      </w:r>
      <w:r w:rsidR="00173753" w:rsidRPr="002000F6">
        <w:rPr>
          <w:rFonts w:cs="Times New Roman"/>
          <w:color w:val="000000"/>
          <w:lang w:eastAsia="ko-KR"/>
        </w:rPr>
        <w:t xml:space="preserve"> </w:t>
      </w:r>
      <w:r w:rsidRPr="002000F6">
        <w:rPr>
          <w:rFonts w:cs="Times New Roman"/>
          <w:color w:val="000000"/>
          <w:lang w:eastAsia="ko-KR"/>
        </w:rPr>
        <w:t>(2020)</w:t>
      </w:r>
    </w:p>
    <w:p w14:paraId="518C3086" w14:textId="724094F8" w:rsidR="007852BD" w:rsidRPr="002000F6" w:rsidRDefault="007852BD" w:rsidP="00516840">
      <w:pPr>
        <w:numPr>
          <w:ilvl w:val="0"/>
          <w:numId w:val="2"/>
        </w:numPr>
        <w:ind w:left="709" w:hanging="284"/>
        <w:contextualSpacing/>
        <w:rPr>
          <w:rFonts w:cs="Times New Roman"/>
          <w:i/>
          <w:color w:val="000000"/>
        </w:rPr>
      </w:pPr>
      <w:r w:rsidRPr="002000F6">
        <w:rPr>
          <w:rFonts w:eastAsia="Times New Roman" w:cs="Times New Roman"/>
          <w:i/>
          <w:color w:val="000000"/>
        </w:rPr>
        <w:t xml:space="preserve">Korean Consumption Culture Association </w:t>
      </w:r>
      <w:r w:rsidR="00173753" w:rsidRPr="002000F6">
        <w:rPr>
          <w:rFonts w:eastAsia="Times New Roman" w:cs="Times New Roman"/>
          <w:i/>
          <w:color w:val="000000"/>
        </w:rPr>
        <w:t>(</w:t>
      </w:r>
      <w:r w:rsidR="00173753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>소비문화학회</w:t>
      </w:r>
      <w:r w:rsidR="00173753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 xml:space="preserve"> </w:t>
      </w:r>
      <w:r w:rsidR="00173753" w:rsidRPr="002000F6">
        <w:rPr>
          <w:rFonts w:eastAsiaTheme="minorEastAsia" w:cs="Times New Roman"/>
          <w:i/>
          <w:color w:val="000000"/>
          <w:sz w:val="16"/>
          <w:szCs w:val="16"/>
          <w:lang w:eastAsia="ko-KR"/>
        </w:rPr>
        <w:t>이사</w:t>
      </w:r>
      <w:r w:rsidR="00173753" w:rsidRPr="002000F6">
        <w:rPr>
          <w:rFonts w:eastAsiaTheme="minorEastAsia" w:cs="Times New Roman" w:hint="eastAsia"/>
          <w:i/>
          <w:color w:val="000000"/>
          <w:sz w:val="16"/>
          <w:szCs w:val="16"/>
          <w:lang w:eastAsia="ko-KR"/>
        </w:rPr>
        <w:t>)</w:t>
      </w:r>
      <w:r w:rsidR="00173753" w:rsidRPr="002000F6">
        <w:rPr>
          <w:rFonts w:eastAsia="Times New Roman" w:cs="Times New Roman"/>
          <w:i/>
          <w:color w:val="000000"/>
        </w:rPr>
        <w:t xml:space="preserve"> </w:t>
      </w:r>
      <w:r w:rsidRPr="002000F6">
        <w:rPr>
          <w:rFonts w:eastAsia="Times New Roman" w:cs="Times New Roman"/>
          <w:color w:val="000000"/>
        </w:rPr>
        <w:t>(2017</w:t>
      </w:r>
      <w:r w:rsidR="00700B8E" w:rsidRPr="002000F6">
        <w:rPr>
          <w:rFonts w:eastAsia="Times New Roman" w:cs="Times New Roman"/>
        </w:rPr>
        <w:t>–</w:t>
      </w:r>
      <w:r w:rsidR="002315EC" w:rsidRPr="002000F6">
        <w:rPr>
          <w:rFonts w:eastAsia="Times New Roman" w:cs="Times New Roman"/>
          <w:color w:val="000000"/>
        </w:rPr>
        <w:t>present</w:t>
      </w:r>
      <w:r w:rsidRPr="002000F6">
        <w:rPr>
          <w:rFonts w:eastAsia="Times New Roman" w:cs="Times New Roman"/>
          <w:color w:val="000000"/>
        </w:rPr>
        <w:t>)</w:t>
      </w:r>
    </w:p>
    <w:p w14:paraId="62F78749" w14:textId="77777777" w:rsidR="002C3792" w:rsidRPr="002000F6" w:rsidRDefault="002C3792" w:rsidP="002C3792">
      <w:pPr>
        <w:ind w:left="426"/>
        <w:contextualSpacing/>
        <w:outlineLvl w:val="0"/>
        <w:rPr>
          <w:rFonts w:eastAsia="Times New Roman" w:cs="Times New Roman"/>
          <w:color w:val="000000"/>
        </w:rPr>
      </w:pPr>
    </w:p>
    <w:p w14:paraId="30FDF9B4" w14:textId="34446725" w:rsidR="007852BD" w:rsidRPr="002000F6" w:rsidRDefault="004C08D9" w:rsidP="002C3792">
      <w:pPr>
        <w:ind w:left="426"/>
        <w:contextualSpacing/>
        <w:outlineLvl w:val="0"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Conference </w:t>
      </w:r>
      <w:r w:rsidR="007852BD" w:rsidRPr="002000F6">
        <w:rPr>
          <w:rFonts w:eastAsia="Times New Roman" w:cs="Times New Roman"/>
          <w:color w:val="000000"/>
        </w:rPr>
        <w:t>Organization Committee</w:t>
      </w:r>
    </w:p>
    <w:p w14:paraId="247B05DD" w14:textId="674DC9C8" w:rsidR="00EB5D5A" w:rsidRPr="002000F6" w:rsidRDefault="00EB5D5A" w:rsidP="00EB5D5A">
      <w:pPr>
        <w:pStyle w:val="ListParagraph"/>
        <w:numPr>
          <w:ilvl w:val="0"/>
          <w:numId w:val="2"/>
        </w:numPr>
        <w:ind w:left="426" w:firstLine="0"/>
        <w:outlineLvl w:val="0"/>
        <w:rPr>
          <w:rFonts w:eastAsia="Times New Roman" w:cs="Times New Roman"/>
          <w:color w:val="000000"/>
          <w:lang w:eastAsia="ko-KR"/>
        </w:rPr>
      </w:pPr>
      <w:r w:rsidRPr="002000F6">
        <w:rPr>
          <w:rFonts w:eastAsia="Times New Roman" w:cs="Times New Roman"/>
          <w:i/>
          <w:color w:val="000000"/>
          <w:lang w:eastAsia="ko-KR"/>
        </w:rPr>
        <w:t xml:space="preserve">2020 </w:t>
      </w:r>
      <w:r w:rsidR="007C71FE" w:rsidRPr="002000F6">
        <w:rPr>
          <w:rFonts w:eastAsia="Times New Roman" w:cs="Times New Roman"/>
          <w:i/>
          <w:color w:val="000000"/>
          <w:lang w:eastAsia="ko-KR"/>
        </w:rPr>
        <w:t>Service Marketing Association</w:t>
      </w:r>
      <w:r w:rsidRPr="002000F6">
        <w:rPr>
          <w:rFonts w:eastAsia="Times New Roman" w:cs="Times New Roman"/>
          <w:color w:val="000000"/>
          <w:lang w:eastAsia="ko-KR"/>
        </w:rPr>
        <w:t xml:space="preserve">, Seoul, Korea </w:t>
      </w:r>
    </w:p>
    <w:p w14:paraId="6278D1F9" w14:textId="77777777" w:rsidR="00A44EB0" w:rsidRPr="002000F6" w:rsidRDefault="00A44EB0" w:rsidP="00831EDE">
      <w:pPr>
        <w:pStyle w:val="ListParagraph"/>
        <w:numPr>
          <w:ilvl w:val="0"/>
          <w:numId w:val="2"/>
        </w:numPr>
        <w:ind w:left="426" w:firstLine="0"/>
        <w:outlineLvl w:val="0"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>2020 International Conference of Asian Marketing Associations (ICAMA)</w:t>
      </w:r>
      <w:r w:rsidRPr="002000F6">
        <w:rPr>
          <w:rFonts w:eastAsia="Times New Roman" w:cs="Times New Roman"/>
          <w:color w:val="000000"/>
        </w:rPr>
        <w:t xml:space="preserve">, Seoul, Korea </w:t>
      </w:r>
    </w:p>
    <w:p w14:paraId="1A613FEA" w14:textId="3DEBBC18" w:rsidR="007852BD" w:rsidRPr="002000F6" w:rsidRDefault="007852BD" w:rsidP="00831EDE">
      <w:pPr>
        <w:pStyle w:val="ListParagraph"/>
        <w:numPr>
          <w:ilvl w:val="0"/>
          <w:numId w:val="2"/>
        </w:numPr>
        <w:ind w:left="426" w:firstLine="0"/>
        <w:outlineLvl w:val="0"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>Korean Consumption Culture Association</w:t>
      </w:r>
      <w:r w:rsidR="006C3776" w:rsidRPr="002000F6">
        <w:rPr>
          <w:rFonts w:eastAsia="Times New Roman" w:cs="Times New Roman"/>
          <w:i/>
          <w:color w:val="000000"/>
        </w:rPr>
        <w:t xml:space="preserve"> </w:t>
      </w:r>
      <w:r w:rsidR="006C3776" w:rsidRPr="002000F6">
        <w:rPr>
          <w:rFonts w:eastAsia="Times New Roman" w:cs="Times New Roman"/>
          <w:color w:val="000000"/>
        </w:rPr>
        <w:t>(</w:t>
      </w:r>
      <w:r w:rsidRPr="002000F6">
        <w:rPr>
          <w:rFonts w:eastAsia="Times New Roman" w:cs="Times New Roman"/>
          <w:color w:val="000000"/>
        </w:rPr>
        <w:t>201</w:t>
      </w:r>
      <w:r w:rsidR="008158E2" w:rsidRPr="002000F6">
        <w:rPr>
          <w:rFonts w:eastAsia="Times New Roman" w:cs="Times New Roman"/>
          <w:color w:val="000000"/>
        </w:rPr>
        <w:t>9</w:t>
      </w:r>
      <w:r w:rsidRPr="002000F6">
        <w:rPr>
          <w:rFonts w:eastAsia="Times New Roman" w:cs="Times New Roman"/>
          <w:color w:val="000000"/>
        </w:rPr>
        <w:t xml:space="preserve"> Spring Conference</w:t>
      </w:r>
      <w:r w:rsidR="006C3776" w:rsidRPr="002000F6">
        <w:rPr>
          <w:rFonts w:eastAsia="Times New Roman" w:cs="Times New Roman"/>
          <w:color w:val="000000"/>
        </w:rPr>
        <w:t xml:space="preserve">), </w:t>
      </w:r>
      <w:proofErr w:type="spellStart"/>
      <w:r w:rsidRPr="002000F6">
        <w:rPr>
          <w:rFonts w:eastAsia="Times New Roman" w:cs="Times New Roman"/>
          <w:color w:val="000000"/>
        </w:rPr>
        <w:t>Jeju</w:t>
      </w:r>
      <w:proofErr w:type="spellEnd"/>
      <w:r w:rsidRPr="002000F6">
        <w:rPr>
          <w:rFonts w:eastAsia="Times New Roman" w:cs="Times New Roman"/>
          <w:color w:val="000000"/>
        </w:rPr>
        <w:t xml:space="preserve">, Korea </w:t>
      </w:r>
    </w:p>
    <w:p w14:paraId="1940C525" w14:textId="3CA37C90" w:rsidR="00A44EB0" w:rsidRPr="002000F6" w:rsidRDefault="00A44EB0" w:rsidP="00831EDE">
      <w:pPr>
        <w:pStyle w:val="ListParagraph"/>
        <w:numPr>
          <w:ilvl w:val="0"/>
          <w:numId w:val="2"/>
        </w:numPr>
        <w:ind w:left="426" w:firstLine="0"/>
        <w:outlineLvl w:val="0"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i/>
          <w:color w:val="000000"/>
        </w:rPr>
        <w:t>Korean Society of Consumer Studies</w:t>
      </w:r>
      <w:r w:rsidRPr="002000F6">
        <w:rPr>
          <w:rFonts w:eastAsia="Times New Roman" w:cs="Times New Roman" w:hint="eastAsia"/>
          <w:color w:val="000000"/>
        </w:rPr>
        <w:t xml:space="preserve"> </w:t>
      </w:r>
      <w:r w:rsidRPr="002000F6">
        <w:rPr>
          <w:rFonts w:eastAsia="Times New Roman" w:cs="Times New Roman"/>
          <w:color w:val="000000"/>
        </w:rPr>
        <w:t>(Young scholar sessions; 2018 Spring Conference),</w:t>
      </w:r>
      <w:r w:rsidRPr="002000F6">
        <w:rPr>
          <w:rFonts w:eastAsia="Times New Roman" w:cs="Times New Roman" w:hint="eastAsia"/>
          <w:color w:val="000000"/>
        </w:rPr>
        <w:t xml:space="preserve"> </w:t>
      </w:r>
      <w:r w:rsidRPr="002000F6">
        <w:rPr>
          <w:rFonts w:eastAsia="Times New Roman" w:cs="Times New Roman"/>
          <w:color w:val="000000"/>
        </w:rPr>
        <w:t xml:space="preserve">Seoul, Korea </w:t>
      </w:r>
    </w:p>
    <w:p w14:paraId="521546BC" w14:textId="77777777" w:rsidR="00324143" w:rsidRPr="002000F6" w:rsidRDefault="00324143" w:rsidP="002315EC">
      <w:pPr>
        <w:contextualSpacing/>
        <w:outlineLvl w:val="0"/>
        <w:rPr>
          <w:rFonts w:eastAsia="Times New Roman" w:cs="Times New Roman"/>
          <w:b/>
        </w:rPr>
      </w:pPr>
    </w:p>
    <w:p w14:paraId="5DC9AE26" w14:textId="517EDA28" w:rsidR="002315EC" w:rsidRPr="002000F6" w:rsidRDefault="002315EC" w:rsidP="00E15299">
      <w:pPr>
        <w:pBdr>
          <w:bottom w:val="single" w:sz="4" w:space="1" w:color="auto"/>
        </w:pBdr>
        <w:contextualSpacing/>
        <w:jc w:val="both"/>
        <w:outlineLvl w:val="0"/>
        <w:rPr>
          <w:rFonts w:eastAsia="Times New Roman" w:cs="Times New Roman"/>
          <w:b/>
        </w:rPr>
      </w:pPr>
      <w:r w:rsidRPr="002000F6">
        <w:rPr>
          <w:rFonts w:eastAsia="Times New Roman" w:cs="Times New Roman"/>
          <w:b/>
        </w:rPr>
        <w:t>UNIVERSITY SERVICE</w:t>
      </w:r>
    </w:p>
    <w:p w14:paraId="0078686E" w14:textId="77777777" w:rsidR="002315EC" w:rsidRPr="002000F6" w:rsidRDefault="002315EC" w:rsidP="002C0959">
      <w:pPr>
        <w:contextualSpacing/>
        <w:outlineLvl w:val="0"/>
        <w:rPr>
          <w:rFonts w:eastAsia="Times New Roman" w:cs="Times New Roman"/>
          <w:b/>
        </w:rPr>
      </w:pPr>
    </w:p>
    <w:p w14:paraId="4536E884" w14:textId="13E5A5F4" w:rsidR="002315EC" w:rsidRPr="002000F6" w:rsidRDefault="005C7B07" w:rsidP="002C3792">
      <w:pPr>
        <w:ind w:left="1843" w:hanging="1417"/>
        <w:contextualSpacing/>
        <w:outlineLvl w:val="0"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UNIST </w:t>
      </w:r>
      <w:r w:rsidR="002315EC" w:rsidRPr="002000F6">
        <w:rPr>
          <w:rFonts w:eastAsia="Times New Roman" w:cs="Times New Roman"/>
          <w:color w:val="000000"/>
        </w:rPr>
        <w:t xml:space="preserve">Admissions and Student Affairs </w:t>
      </w:r>
      <w:r w:rsidR="00176C41" w:rsidRPr="002000F6">
        <w:rPr>
          <w:rFonts w:eastAsia="Batang" w:cs="Times New Roman"/>
          <w:color w:val="000000"/>
        </w:rPr>
        <w:t>Committee</w:t>
      </w:r>
      <w:r w:rsidR="00176C41" w:rsidRPr="002000F6">
        <w:rPr>
          <w:rFonts w:eastAsia="Times New Roman" w:cs="Times New Roman"/>
          <w:color w:val="000000"/>
        </w:rPr>
        <w:t xml:space="preserve"> </w:t>
      </w:r>
      <w:r w:rsidR="002315EC" w:rsidRPr="002000F6">
        <w:rPr>
          <w:rFonts w:eastAsia="Times New Roman" w:cs="Times New Roman"/>
          <w:color w:val="000000"/>
        </w:rPr>
        <w:t>(2019)</w:t>
      </w:r>
    </w:p>
    <w:p w14:paraId="6B15587C" w14:textId="59E28CC5" w:rsidR="00BD4871" w:rsidRPr="002000F6" w:rsidRDefault="005C7B07" w:rsidP="002C3792">
      <w:pPr>
        <w:ind w:left="1843" w:hanging="1417"/>
        <w:contextualSpacing/>
        <w:outlineLvl w:val="0"/>
        <w:rPr>
          <w:rFonts w:eastAsia="Times New Roman" w:cs="Times New Roman"/>
          <w:color w:val="000000"/>
          <w:lang w:eastAsia="ko-KR"/>
        </w:rPr>
      </w:pPr>
      <w:r w:rsidRPr="002000F6">
        <w:rPr>
          <w:rFonts w:eastAsia="Times New Roman" w:cs="Times New Roman"/>
          <w:color w:val="000000"/>
        </w:rPr>
        <w:t xml:space="preserve">UNIST </w:t>
      </w:r>
      <w:r w:rsidR="00BD4871" w:rsidRPr="002000F6">
        <w:rPr>
          <w:rFonts w:eastAsia="Times New Roman" w:cs="Times New Roman"/>
          <w:color w:val="000000"/>
        </w:rPr>
        <w:t xml:space="preserve">Admissions Officer </w:t>
      </w:r>
      <w:r w:rsidR="00BD4871" w:rsidRPr="002000F6">
        <w:rPr>
          <w:rFonts w:eastAsia="Times New Roman" w:cs="Times New Roman" w:hint="eastAsia"/>
          <w:color w:val="000000"/>
          <w:lang w:eastAsia="ko-KR"/>
        </w:rPr>
        <w:t>(</w:t>
      </w:r>
      <w:r w:rsidR="00BD4871" w:rsidRPr="002000F6">
        <w:rPr>
          <w:rFonts w:eastAsia="Times New Roman" w:cs="Times New Roman"/>
          <w:color w:val="000000"/>
          <w:lang w:eastAsia="ko-KR"/>
        </w:rPr>
        <w:t>2016</w:t>
      </w:r>
      <w:r w:rsidR="00A4064D" w:rsidRPr="002000F6">
        <w:rPr>
          <w:rFonts w:eastAsia="Times New Roman" w:cs="Times New Roman"/>
        </w:rPr>
        <w:t>–</w:t>
      </w:r>
      <w:r w:rsidR="00BD4871" w:rsidRPr="002000F6">
        <w:rPr>
          <w:rFonts w:eastAsia="Times New Roman" w:cs="Times New Roman"/>
          <w:color w:val="000000"/>
          <w:lang w:eastAsia="ko-KR"/>
        </w:rPr>
        <w:t>2017)</w:t>
      </w:r>
    </w:p>
    <w:p w14:paraId="10E3E021" w14:textId="77777777" w:rsidR="00F34877" w:rsidRPr="002000F6" w:rsidRDefault="00F34877" w:rsidP="002C0959">
      <w:pPr>
        <w:contextualSpacing/>
        <w:outlineLvl w:val="0"/>
        <w:rPr>
          <w:rFonts w:eastAsia="Times New Roman" w:cs="Times New Roman"/>
          <w:b/>
        </w:rPr>
      </w:pPr>
    </w:p>
    <w:p w14:paraId="437CEE46" w14:textId="417C43F6" w:rsidR="002C0959" w:rsidRPr="002000F6" w:rsidRDefault="002C0959" w:rsidP="00E15299">
      <w:pPr>
        <w:pBdr>
          <w:bottom w:val="single" w:sz="4" w:space="1" w:color="auto"/>
        </w:pBdr>
        <w:contextualSpacing/>
        <w:jc w:val="both"/>
        <w:outlineLvl w:val="0"/>
        <w:rPr>
          <w:rFonts w:eastAsia="Times New Roman" w:cs="Times New Roman"/>
          <w:b/>
        </w:rPr>
      </w:pPr>
      <w:r w:rsidRPr="002000F6">
        <w:rPr>
          <w:rFonts w:eastAsia="Times New Roman" w:cs="Times New Roman"/>
          <w:b/>
        </w:rPr>
        <w:t xml:space="preserve">STUDENT </w:t>
      </w:r>
      <w:r w:rsidR="004E5D92" w:rsidRPr="002000F6">
        <w:rPr>
          <w:rFonts w:eastAsia="Times New Roman" w:cs="Times New Roman"/>
          <w:b/>
        </w:rPr>
        <w:t xml:space="preserve">RESEARCH </w:t>
      </w:r>
      <w:r w:rsidRPr="002000F6">
        <w:rPr>
          <w:rFonts w:eastAsia="Times New Roman" w:cs="Times New Roman"/>
          <w:b/>
        </w:rPr>
        <w:t xml:space="preserve">ADVISING </w:t>
      </w:r>
    </w:p>
    <w:p w14:paraId="25F76AE1" w14:textId="77777777" w:rsidR="003D64B3" w:rsidRPr="002000F6" w:rsidRDefault="003D64B3" w:rsidP="002C0959">
      <w:pPr>
        <w:ind w:left="480"/>
        <w:contextualSpacing/>
        <w:rPr>
          <w:rFonts w:eastAsia="Times New Roman" w:cs="Times New Roman"/>
          <w:color w:val="000000"/>
        </w:rPr>
      </w:pPr>
    </w:p>
    <w:p w14:paraId="61F53B83" w14:textId="1B696906" w:rsidR="00516840" w:rsidRPr="002000F6" w:rsidRDefault="00516840" w:rsidP="002C3792">
      <w:pPr>
        <w:ind w:left="426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Yong </w:t>
      </w:r>
      <w:proofErr w:type="spellStart"/>
      <w:r w:rsidRPr="002000F6">
        <w:rPr>
          <w:rFonts w:eastAsia="Times New Roman" w:cs="Times New Roman"/>
        </w:rPr>
        <w:t>Joo</w:t>
      </w:r>
      <w:proofErr w:type="spellEnd"/>
      <w:r w:rsidRPr="002000F6">
        <w:rPr>
          <w:rFonts w:eastAsia="Times New Roman" w:cs="Times New Roman"/>
        </w:rPr>
        <w:t xml:space="preserve"> Kwon (</w:t>
      </w:r>
      <w:r w:rsidRPr="002000F6">
        <w:rPr>
          <w:rFonts w:eastAsia="Times New Roman" w:cs="Times New Roman"/>
          <w:i/>
          <w:iCs/>
        </w:rPr>
        <w:t>Seoul National University</w:t>
      </w:r>
      <w:r w:rsidRPr="002000F6">
        <w:rPr>
          <w:rFonts w:eastAsia="Times New Roman" w:cs="Times New Roman"/>
        </w:rPr>
        <w:t xml:space="preserve">, </w:t>
      </w:r>
      <w:proofErr w:type="spellStart"/>
      <w:proofErr w:type="gramStart"/>
      <w:r w:rsidRPr="002000F6">
        <w:rPr>
          <w:rFonts w:eastAsia="Times New Roman" w:cs="Times New Roman"/>
        </w:rPr>
        <w:t>Ph.D</w:t>
      </w:r>
      <w:proofErr w:type="spellEnd"/>
      <w:proofErr w:type="gramEnd"/>
      <w:r w:rsidRPr="002000F6">
        <w:rPr>
          <w:rFonts w:eastAsia="Times New Roman" w:cs="Times New Roman"/>
        </w:rPr>
        <w:t xml:space="preserve"> Committee)  </w:t>
      </w:r>
    </w:p>
    <w:p w14:paraId="35EECC12" w14:textId="67D6824C" w:rsidR="00516840" w:rsidRPr="002000F6" w:rsidRDefault="00516840" w:rsidP="002C3792">
      <w:pPr>
        <w:ind w:left="426"/>
        <w:contextualSpacing/>
        <w:rPr>
          <w:rFonts w:eastAsia="Times New Roman" w:cs="Times New Roman"/>
        </w:rPr>
      </w:pPr>
      <w:proofErr w:type="spellStart"/>
      <w:r w:rsidRPr="002000F6">
        <w:rPr>
          <w:rFonts w:eastAsia="Times New Roman" w:cs="Times New Roman"/>
        </w:rPr>
        <w:t>Yoo</w:t>
      </w:r>
      <w:proofErr w:type="spellEnd"/>
      <w:r w:rsidRPr="002000F6">
        <w:rPr>
          <w:rFonts w:eastAsia="Times New Roman" w:cs="Times New Roman"/>
        </w:rPr>
        <w:t xml:space="preserve"> Kyung Park (</w:t>
      </w:r>
      <w:r w:rsidRPr="002000F6">
        <w:rPr>
          <w:rFonts w:eastAsia="Times New Roman" w:cs="Times New Roman"/>
          <w:i/>
          <w:iCs/>
        </w:rPr>
        <w:t>Seoul National University</w:t>
      </w:r>
      <w:r w:rsidRPr="002000F6">
        <w:rPr>
          <w:rFonts w:eastAsia="Times New Roman" w:cs="Times New Roman"/>
        </w:rPr>
        <w:t xml:space="preserve">, </w:t>
      </w:r>
      <w:proofErr w:type="spellStart"/>
      <w:proofErr w:type="gramStart"/>
      <w:r w:rsidRPr="002000F6">
        <w:rPr>
          <w:rFonts w:eastAsia="Times New Roman" w:cs="Times New Roman"/>
        </w:rPr>
        <w:t>Ph.D</w:t>
      </w:r>
      <w:proofErr w:type="spellEnd"/>
      <w:proofErr w:type="gramEnd"/>
      <w:r w:rsidRPr="002000F6">
        <w:rPr>
          <w:rFonts w:eastAsia="Times New Roman" w:cs="Times New Roman"/>
        </w:rPr>
        <w:t xml:space="preserve"> Committee)</w:t>
      </w:r>
    </w:p>
    <w:p w14:paraId="25178D8E" w14:textId="2B51926D" w:rsidR="00516840" w:rsidRPr="002000F6" w:rsidRDefault="00516840" w:rsidP="002C3792">
      <w:pPr>
        <w:ind w:left="426"/>
        <w:contextualSpacing/>
        <w:rPr>
          <w:rFonts w:eastAsia="Times New Roman" w:cs="Times New Roman"/>
        </w:rPr>
      </w:pPr>
      <w:proofErr w:type="spellStart"/>
      <w:r w:rsidRPr="002000F6">
        <w:rPr>
          <w:rFonts w:eastAsia="Times New Roman" w:cs="Times New Roman"/>
        </w:rPr>
        <w:t>Yeojin</w:t>
      </w:r>
      <w:proofErr w:type="spellEnd"/>
      <w:r w:rsidRPr="002000F6">
        <w:rPr>
          <w:rFonts w:eastAsia="Times New Roman" w:cs="Times New Roman"/>
        </w:rPr>
        <w:t xml:space="preserve"> Yoon (</w:t>
      </w:r>
      <w:r w:rsidRPr="002000F6">
        <w:rPr>
          <w:rFonts w:eastAsia="Times New Roman" w:cs="Times New Roman"/>
          <w:i/>
          <w:iCs/>
        </w:rPr>
        <w:t>Seoul National University</w:t>
      </w:r>
      <w:r w:rsidRPr="002000F6">
        <w:rPr>
          <w:rFonts w:eastAsia="Times New Roman" w:cs="Times New Roman"/>
        </w:rPr>
        <w:t xml:space="preserve">, </w:t>
      </w:r>
      <w:proofErr w:type="spellStart"/>
      <w:proofErr w:type="gramStart"/>
      <w:r w:rsidRPr="002000F6">
        <w:rPr>
          <w:rFonts w:eastAsia="Times New Roman" w:cs="Times New Roman"/>
        </w:rPr>
        <w:t>Ph.D</w:t>
      </w:r>
      <w:proofErr w:type="spellEnd"/>
      <w:proofErr w:type="gramEnd"/>
      <w:r w:rsidRPr="002000F6">
        <w:rPr>
          <w:rFonts w:eastAsia="Times New Roman" w:cs="Times New Roman"/>
        </w:rPr>
        <w:t xml:space="preserve"> Committee)</w:t>
      </w:r>
    </w:p>
    <w:p w14:paraId="7FC64D07" w14:textId="17F8FDB0" w:rsidR="00C8200C" w:rsidRPr="002000F6" w:rsidRDefault="00C8200C" w:rsidP="002C3792">
      <w:pPr>
        <w:ind w:left="426"/>
        <w:contextualSpacing/>
        <w:rPr>
          <w:rFonts w:eastAsia="Times New Roman" w:cs="Times New Roman"/>
        </w:rPr>
      </w:pPr>
      <w:proofErr w:type="spellStart"/>
      <w:r w:rsidRPr="002000F6">
        <w:rPr>
          <w:rFonts w:eastAsia="Times New Roman" w:cs="Times New Roman"/>
        </w:rPr>
        <w:t>Euejung</w:t>
      </w:r>
      <w:proofErr w:type="spellEnd"/>
      <w:r w:rsidR="00516840" w:rsidRPr="002000F6">
        <w:rPr>
          <w:rFonts w:eastAsia="Times New Roman" w:cs="Times New Roman"/>
        </w:rPr>
        <w:t xml:space="preserve"> Hwang</w:t>
      </w:r>
      <w:r w:rsidRPr="002000F6">
        <w:rPr>
          <w:rFonts w:eastAsia="Times New Roman" w:cs="Times New Roman"/>
        </w:rPr>
        <w:t xml:space="preserve"> (</w:t>
      </w:r>
      <w:proofErr w:type="spellStart"/>
      <w:proofErr w:type="gramStart"/>
      <w:r w:rsidRPr="002000F6">
        <w:rPr>
          <w:rFonts w:eastAsia="Times New Roman" w:cs="Times New Roman"/>
        </w:rPr>
        <w:t>Ph.D</w:t>
      </w:r>
      <w:proofErr w:type="spellEnd"/>
      <w:proofErr w:type="gramEnd"/>
      <w:r w:rsidRPr="002000F6">
        <w:rPr>
          <w:rFonts w:eastAsia="Times New Roman" w:cs="Times New Roman"/>
        </w:rPr>
        <w:t xml:space="preserve"> student at </w:t>
      </w:r>
      <w:r w:rsidRPr="002000F6">
        <w:rPr>
          <w:rFonts w:eastAsia="Times New Roman" w:cs="Times New Roman"/>
          <w:i/>
          <w:iCs/>
        </w:rPr>
        <w:t>Auckland University of Technology</w:t>
      </w:r>
      <w:r w:rsidRPr="002000F6">
        <w:rPr>
          <w:rFonts w:eastAsia="Times New Roman" w:cs="Times New Roman"/>
        </w:rPr>
        <w:t>; co-author)</w:t>
      </w:r>
    </w:p>
    <w:p w14:paraId="622DC97F" w14:textId="25F5F6FA" w:rsidR="00427795" w:rsidRPr="002000F6" w:rsidRDefault="00427795" w:rsidP="002C3792">
      <w:pPr>
        <w:ind w:left="426"/>
        <w:contextualSpacing/>
        <w:rPr>
          <w:rFonts w:eastAsia="Times New Roman" w:cs="Times New Roman"/>
          <w:color w:val="000000"/>
        </w:rPr>
      </w:pPr>
      <w:proofErr w:type="spellStart"/>
      <w:r w:rsidRPr="002000F6">
        <w:rPr>
          <w:rFonts w:eastAsia="Times New Roman" w:cs="Times New Roman"/>
          <w:color w:val="000000"/>
        </w:rPr>
        <w:t>Hyunji</w:t>
      </w:r>
      <w:proofErr w:type="spellEnd"/>
      <w:r w:rsidRPr="002000F6">
        <w:rPr>
          <w:rFonts w:eastAsia="Times New Roman" w:cs="Times New Roman"/>
          <w:color w:val="000000"/>
        </w:rPr>
        <w:t xml:space="preserve"> Chun (</w:t>
      </w:r>
      <w:proofErr w:type="spellStart"/>
      <w:proofErr w:type="gramStart"/>
      <w:r w:rsidRPr="002000F6">
        <w:rPr>
          <w:rFonts w:eastAsia="Times New Roman" w:cs="Times New Roman"/>
          <w:color w:val="000000"/>
        </w:rPr>
        <w:t>Ph.D</w:t>
      </w:r>
      <w:proofErr w:type="spellEnd"/>
      <w:proofErr w:type="gramEnd"/>
      <w:r w:rsidRPr="002000F6">
        <w:rPr>
          <w:rFonts w:eastAsia="Times New Roman" w:cs="Times New Roman"/>
          <w:color w:val="000000"/>
        </w:rPr>
        <w:t xml:space="preserve"> student at </w:t>
      </w:r>
      <w:r w:rsidRPr="002000F6">
        <w:rPr>
          <w:rFonts w:eastAsia="Times New Roman" w:cs="Times New Roman"/>
          <w:i/>
          <w:iCs/>
          <w:color w:val="000000"/>
        </w:rPr>
        <w:t>UNIST</w:t>
      </w:r>
      <w:r w:rsidRPr="002000F6">
        <w:rPr>
          <w:rFonts w:eastAsia="Times New Roman" w:cs="Times New Roman"/>
          <w:color w:val="000000"/>
        </w:rPr>
        <w:t xml:space="preserve">; </w:t>
      </w:r>
      <w:r w:rsidR="00C8200C" w:rsidRPr="002000F6">
        <w:rPr>
          <w:rFonts w:eastAsia="Times New Roman" w:cs="Times New Roman"/>
          <w:color w:val="000000"/>
        </w:rPr>
        <w:t>research collaborator)</w:t>
      </w:r>
    </w:p>
    <w:p w14:paraId="5D56C0DD" w14:textId="77777777" w:rsidR="00C8200C" w:rsidRPr="002000F6" w:rsidRDefault="00C8200C" w:rsidP="002C3792">
      <w:pPr>
        <w:ind w:left="426"/>
        <w:contextualSpacing/>
        <w:rPr>
          <w:rFonts w:eastAsia="Times New Roman" w:cs="Times New Roman"/>
          <w:color w:val="000000"/>
        </w:rPr>
      </w:pPr>
      <w:proofErr w:type="spellStart"/>
      <w:r w:rsidRPr="002000F6">
        <w:rPr>
          <w:rFonts w:eastAsia="Times New Roman" w:cs="Times New Roman"/>
          <w:color w:val="000000"/>
        </w:rPr>
        <w:t>Saetbyeol</w:t>
      </w:r>
      <w:proofErr w:type="spellEnd"/>
      <w:r w:rsidRPr="002000F6">
        <w:rPr>
          <w:rFonts w:eastAsia="Times New Roman" w:cs="Times New Roman"/>
          <w:color w:val="000000"/>
        </w:rPr>
        <w:t xml:space="preserve"> Kim (M.S. student at </w:t>
      </w:r>
      <w:r w:rsidRPr="002000F6">
        <w:rPr>
          <w:rFonts w:eastAsia="Times New Roman" w:cs="Times New Roman"/>
          <w:i/>
          <w:iCs/>
          <w:color w:val="000000"/>
        </w:rPr>
        <w:t>UNIST</w:t>
      </w:r>
      <w:r w:rsidRPr="002000F6">
        <w:rPr>
          <w:rFonts w:eastAsia="Times New Roman" w:cs="Times New Roman"/>
          <w:color w:val="000000"/>
        </w:rPr>
        <w:t>; co-author)</w:t>
      </w:r>
    </w:p>
    <w:p w14:paraId="69DF4E35" w14:textId="32ADF970" w:rsidR="00C8200C" w:rsidRPr="002000F6" w:rsidRDefault="00C8200C" w:rsidP="002C3792">
      <w:pPr>
        <w:ind w:left="426"/>
        <w:contextualSpacing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  <w:color w:val="000000"/>
        </w:rPr>
        <w:t xml:space="preserve">Wang, </w:t>
      </w:r>
      <w:proofErr w:type="spellStart"/>
      <w:r w:rsidRPr="002000F6">
        <w:rPr>
          <w:rFonts w:eastAsia="Times New Roman" w:cs="Times New Roman"/>
          <w:color w:val="000000"/>
        </w:rPr>
        <w:t>Xue</w:t>
      </w:r>
      <w:proofErr w:type="spellEnd"/>
      <w:r w:rsidRPr="002000F6">
        <w:rPr>
          <w:rFonts w:eastAsia="Times New Roman" w:cs="Times New Roman"/>
          <w:color w:val="000000"/>
        </w:rPr>
        <w:t xml:space="preserve"> (</w:t>
      </w:r>
      <w:proofErr w:type="spellStart"/>
      <w:proofErr w:type="gramStart"/>
      <w:r w:rsidRPr="002000F6">
        <w:rPr>
          <w:rFonts w:eastAsia="Times New Roman" w:cs="Times New Roman"/>
          <w:color w:val="000000"/>
        </w:rPr>
        <w:t>Ph.D</w:t>
      </w:r>
      <w:proofErr w:type="spellEnd"/>
      <w:proofErr w:type="gramEnd"/>
      <w:r w:rsidRPr="002000F6">
        <w:rPr>
          <w:rFonts w:eastAsia="Times New Roman" w:cs="Times New Roman"/>
          <w:color w:val="000000"/>
        </w:rPr>
        <w:t xml:space="preserve"> student at the </w:t>
      </w:r>
      <w:r w:rsidRPr="002000F6">
        <w:rPr>
          <w:rFonts w:eastAsia="Times New Roman" w:cs="Times New Roman"/>
          <w:i/>
          <w:iCs/>
          <w:color w:val="000000"/>
        </w:rPr>
        <w:t>University of Hong Kong</w:t>
      </w:r>
      <w:r w:rsidRPr="002000F6">
        <w:rPr>
          <w:rFonts w:eastAsia="Times New Roman" w:cs="Times New Roman"/>
          <w:color w:val="000000"/>
        </w:rPr>
        <w:t xml:space="preserve">; </w:t>
      </w:r>
      <w:r w:rsidR="00F826EE" w:rsidRPr="002000F6">
        <w:rPr>
          <w:rFonts w:eastAsia="Times New Roman" w:cs="Times New Roman"/>
          <w:color w:val="000000"/>
        </w:rPr>
        <w:t>co-author</w:t>
      </w:r>
      <w:r w:rsidRPr="002000F6">
        <w:rPr>
          <w:rFonts w:eastAsia="Times New Roman" w:cs="Times New Roman"/>
          <w:color w:val="000000"/>
        </w:rPr>
        <w:t xml:space="preserve">) </w:t>
      </w:r>
    </w:p>
    <w:p w14:paraId="1B0AF301" w14:textId="77777777" w:rsidR="00682A7F" w:rsidRPr="002000F6" w:rsidRDefault="00682A7F" w:rsidP="00646D7C">
      <w:pPr>
        <w:rPr>
          <w:rFonts w:eastAsia="Times New Roman" w:cs="Times New Roman"/>
        </w:rPr>
      </w:pPr>
    </w:p>
    <w:p w14:paraId="2D2758C8" w14:textId="24374B87" w:rsidR="00646D7C" w:rsidRPr="002000F6" w:rsidRDefault="00646D7C" w:rsidP="00E15299">
      <w:pPr>
        <w:pBdr>
          <w:bottom w:val="single" w:sz="4" w:space="1" w:color="auto"/>
        </w:pBdr>
        <w:contextualSpacing/>
        <w:outlineLvl w:val="0"/>
        <w:rPr>
          <w:rFonts w:eastAsia="Times New Roman" w:cs="Times New Roman"/>
          <w:b/>
        </w:rPr>
      </w:pPr>
      <w:r w:rsidRPr="002000F6">
        <w:rPr>
          <w:rFonts w:eastAsia="Times New Roman" w:cs="Times New Roman"/>
          <w:b/>
        </w:rPr>
        <w:t>RESEARCH COLLABORATORS</w:t>
      </w:r>
      <w:r w:rsidR="0009346B">
        <w:rPr>
          <w:rFonts w:eastAsia="Times New Roman" w:cs="Times New Roman"/>
          <w:b/>
        </w:rPr>
        <w:t xml:space="preserve"> (from 9 countries</w:t>
      </w:r>
      <w:r w:rsidR="00DB1361">
        <w:rPr>
          <w:rFonts w:eastAsia="Times New Roman" w:cs="Times New Roman"/>
          <w:b/>
        </w:rPr>
        <w:t xml:space="preserve">, </w:t>
      </w:r>
      <w:r w:rsidR="0009346B">
        <w:rPr>
          <w:rFonts w:eastAsia="Times New Roman" w:cs="Times New Roman"/>
          <w:b/>
        </w:rPr>
        <w:t xml:space="preserve">19 universities) </w:t>
      </w:r>
    </w:p>
    <w:p w14:paraId="5985BB5C" w14:textId="77777777" w:rsidR="00646D7C" w:rsidRPr="002000F6" w:rsidRDefault="00646D7C" w:rsidP="00646D7C">
      <w:pPr>
        <w:ind w:left="481" w:right="160"/>
        <w:contextualSpacing/>
        <w:rPr>
          <w:rFonts w:eastAsia="Times New Roman" w:cs="Times New Roman"/>
        </w:rPr>
      </w:pPr>
    </w:p>
    <w:p w14:paraId="448F9392" w14:textId="3EA3F4D8" w:rsidR="00646D7C" w:rsidRPr="002000F6" w:rsidRDefault="00646D7C" w:rsidP="00831EDE">
      <w:pPr>
        <w:ind w:left="426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>Korea</w:t>
      </w:r>
    </w:p>
    <w:p w14:paraId="4CE21819" w14:textId="18C35126" w:rsidR="00840258" w:rsidRPr="00840258" w:rsidRDefault="00840258" w:rsidP="002B0826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>
        <w:rPr>
          <w:rFonts w:eastAsia="Times New Roman" w:cs="Times New Roman"/>
        </w:rPr>
        <w:t xml:space="preserve">Choi, Yung </w:t>
      </w:r>
      <w:proofErr w:type="spellStart"/>
      <w:r>
        <w:rPr>
          <w:rFonts w:eastAsia="Times New Roman" w:cs="Times New Roman"/>
        </w:rPr>
        <w:t>Kyun</w:t>
      </w:r>
      <w:proofErr w:type="spellEnd"/>
      <w:r>
        <w:rPr>
          <w:rFonts w:eastAsia="Times New Roman" w:cs="Times New Roman"/>
        </w:rPr>
        <w:t xml:space="preserve">, </w:t>
      </w:r>
      <w:r w:rsidRPr="00840258">
        <w:rPr>
          <w:rFonts w:eastAsia="Times New Roman" w:cs="Times New Roman"/>
          <w:i/>
          <w:iCs/>
        </w:rPr>
        <w:t>Dongguk University</w:t>
      </w:r>
      <w:r>
        <w:rPr>
          <w:rFonts w:eastAsia="Times New Roman" w:cs="Times New Roman"/>
        </w:rPr>
        <w:t xml:space="preserve"> </w:t>
      </w:r>
    </w:p>
    <w:p w14:paraId="10484B0E" w14:textId="054EEA3D" w:rsidR="003D64B3" w:rsidRDefault="003D64B3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Park, </w:t>
      </w:r>
      <w:proofErr w:type="spellStart"/>
      <w:r w:rsidRPr="002000F6">
        <w:rPr>
          <w:rFonts w:eastAsia="Times New Roman" w:cs="Times New Roman"/>
        </w:rPr>
        <w:t>Jongwon</w:t>
      </w:r>
      <w:proofErr w:type="spellEnd"/>
      <w:r w:rsidRPr="002000F6">
        <w:rPr>
          <w:rFonts w:eastAsia="Times New Roman" w:cs="Times New Roman"/>
        </w:rPr>
        <w:t xml:space="preserve">, Professor of Marketing, </w:t>
      </w:r>
      <w:r w:rsidRPr="002000F6">
        <w:rPr>
          <w:rFonts w:eastAsia="Times New Roman" w:cs="Times New Roman"/>
          <w:i/>
          <w:iCs/>
        </w:rPr>
        <w:t>Korea University</w:t>
      </w:r>
      <w:r w:rsidRPr="002000F6">
        <w:rPr>
          <w:rFonts w:eastAsia="Times New Roman" w:cs="Times New Roman"/>
        </w:rPr>
        <w:t xml:space="preserve"> </w:t>
      </w:r>
    </w:p>
    <w:p w14:paraId="1FDA33FA" w14:textId="77777777" w:rsidR="00D161E0" w:rsidRPr="002000F6" w:rsidRDefault="00D161E0" w:rsidP="00D161E0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 w:rsidRPr="002000F6">
        <w:rPr>
          <w:rFonts w:eastAsia="Times New Roman" w:cs="Times New Roman"/>
        </w:rPr>
        <w:t xml:space="preserve">Yi, </w:t>
      </w:r>
      <w:proofErr w:type="spellStart"/>
      <w:r w:rsidRPr="002000F6">
        <w:rPr>
          <w:rFonts w:eastAsia="Times New Roman" w:cs="Times New Roman"/>
        </w:rPr>
        <w:t>Youjae</w:t>
      </w:r>
      <w:proofErr w:type="spellEnd"/>
      <w:r w:rsidRPr="002000F6">
        <w:rPr>
          <w:rFonts w:eastAsia="Times New Roman" w:cs="Times New Roman"/>
        </w:rPr>
        <w:t xml:space="preserve">, Professor of Marketing, </w:t>
      </w:r>
      <w:r w:rsidRPr="002000F6">
        <w:rPr>
          <w:rFonts w:eastAsia="Times New Roman" w:cs="Times New Roman"/>
          <w:i/>
          <w:iCs/>
        </w:rPr>
        <w:t xml:space="preserve">Seoul National University </w:t>
      </w:r>
    </w:p>
    <w:p w14:paraId="5DA96D58" w14:textId="77777777" w:rsidR="00646D7C" w:rsidRPr="002000F6" w:rsidRDefault="00646D7C" w:rsidP="00840258">
      <w:pPr>
        <w:contextualSpacing/>
        <w:rPr>
          <w:rFonts w:eastAsia="Times New Roman" w:cs="Times New Roman"/>
        </w:rPr>
      </w:pPr>
    </w:p>
    <w:p w14:paraId="43964F73" w14:textId="78B71D38" w:rsidR="00646D7C" w:rsidRPr="002000F6" w:rsidRDefault="00646D7C" w:rsidP="00831EDE">
      <w:pPr>
        <w:ind w:left="426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>United States</w:t>
      </w:r>
    </w:p>
    <w:p w14:paraId="68B6B4B2" w14:textId="77777777" w:rsidR="002B0826" w:rsidRPr="002000F6" w:rsidRDefault="002B0826" w:rsidP="002B0826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 w:rsidRPr="002000F6">
        <w:rPr>
          <w:rFonts w:eastAsia="Times New Roman" w:cs="Times New Roman"/>
        </w:rPr>
        <w:t xml:space="preserve">Wood, Wendy, Professor of Psychology and Business, </w:t>
      </w:r>
      <w:r w:rsidRPr="002000F6">
        <w:rPr>
          <w:rFonts w:eastAsia="Times New Roman" w:cs="Times New Roman"/>
          <w:i/>
          <w:iCs/>
        </w:rPr>
        <w:t xml:space="preserve">University of Southern California </w:t>
      </w:r>
    </w:p>
    <w:p w14:paraId="7270754F" w14:textId="77777777" w:rsidR="002B0826" w:rsidRPr="002000F6" w:rsidRDefault="002B0826" w:rsidP="002B0826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 w:rsidRPr="002000F6">
        <w:rPr>
          <w:rFonts w:eastAsia="Times New Roman" w:cs="Times New Roman"/>
        </w:rPr>
        <w:t xml:space="preserve">Priester, Joseph R., Associate Professor of Marketing, </w:t>
      </w:r>
      <w:r w:rsidRPr="002000F6">
        <w:rPr>
          <w:rFonts w:eastAsia="Times New Roman" w:cs="Times New Roman"/>
          <w:i/>
          <w:iCs/>
        </w:rPr>
        <w:t xml:space="preserve">University of Southern California </w:t>
      </w:r>
    </w:p>
    <w:p w14:paraId="7DFF37C6" w14:textId="660C2972" w:rsidR="003D64B3" w:rsidRPr="002000F6" w:rsidRDefault="003D64B3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 w:rsidRPr="002000F6">
        <w:rPr>
          <w:rFonts w:eastAsia="Times New Roman" w:cs="Times New Roman"/>
        </w:rPr>
        <w:t>Hall, Deborah</w:t>
      </w:r>
      <w:r w:rsidR="00B37258" w:rsidRPr="002000F6">
        <w:rPr>
          <w:rFonts w:eastAsia="Times New Roman" w:cs="Times New Roman"/>
          <w:lang w:eastAsia="ko-KR"/>
        </w:rPr>
        <w:t xml:space="preserve"> L.</w:t>
      </w:r>
      <w:r w:rsidRPr="002000F6">
        <w:rPr>
          <w:rFonts w:eastAsia="Times New Roman" w:cs="Times New Roman"/>
        </w:rPr>
        <w:t xml:space="preserve">, Associate Professor of Psychology, </w:t>
      </w:r>
      <w:r w:rsidRPr="002000F6">
        <w:rPr>
          <w:rFonts w:eastAsia="Times New Roman" w:cs="Times New Roman"/>
          <w:i/>
          <w:iCs/>
        </w:rPr>
        <w:t xml:space="preserve">Arizona State University </w:t>
      </w:r>
    </w:p>
    <w:p w14:paraId="430BA46F" w14:textId="4C4A7A3D" w:rsidR="003D64B3" w:rsidRDefault="003D64B3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Hayes, Timothy, Assistant Professor of Psychology, </w:t>
      </w:r>
      <w:r w:rsidRPr="002000F6">
        <w:rPr>
          <w:rFonts w:eastAsia="Times New Roman" w:cs="Times New Roman"/>
          <w:i/>
          <w:iCs/>
        </w:rPr>
        <w:t>Florida International University</w:t>
      </w:r>
      <w:r w:rsidRPr="002000F6">
        <w:rPr>
          <w:rFonts w:eastAsia="Times New Roman" w:cs="Times New Roman"/>
        </w:rPr>
        <w:t xml:space="preserve"> </w:t>
      </w:r>
    </w:p>
    <w:p w14:paraId="60405D56" w14:textId="02334ED6" w:rsidR="00840258" w:rsidRPr="002000F6" w:rsidRDefault="00840258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Jhang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Jihoon</w:t>
      </w:r>
      <w:proofErr w:type="spellEnd"/>
      <w:r>
        <w:rPr>
          <w:rFonts w:eastAsia="Times New Roman" w:cs="Times New Roman"/>
        </w:rPr>
        <w:t xml:space="preserve">, </w:t>
      </w:r>
      <w:r w:rsidRPr="002000F6">
        <w:rPr>
          <w:rFonts w:eastAsia="Times New Roman" w:cs="Times New Roman"/>
        </w:rPr>
        <w:t xml:space="preserve">Assistant Professor of </w:t>
      </w:r>
      <w:r>
        <w:rPr>
          <w:rFonts w:eastAsia="Times New Roman" w:cs="Times New Roman"/>
        </w:rPr>
        <w:t xml:space="preserve">Marketing, </w:t>
      </w:r>
      <w:proofErr w:type="spellStart"/>
      <w:r w:rsidRPr="00840258">
        <w:rPr>
          <w:rFonts w:eastAsia="Times New Roman" w:cs="Times New Roman"/>
          <w:i/>
          <w:iCs/>
        </w:rPr>
        <w:t>Oklamhoma</w:t>
      </w:r>
      <w:proofErr w:type="spellEnd"/>
      <w:r w:rsidRPr="00840258">
        <w:rPr>
          <w:rFonts w:eastAsia="Times New Roman" w:cs="Times New Roman"/>
          <w:i/>
          <w:iCs/>
        </w:rPr>
        <w:t xml:space="preserve"> State University</w:t>
      </w:r>
      <w:r>
        <w:rPr>
          <w:rFonts w:eastAsia="Times New Roman" w:cs="Times New Roman"/>
        </w:rPr>
        <w:t xml:space="preserve"> </w:t>
      </w:r>
    </w:p>
    <w:p w14:paraId="16A880DB" w14:textId="7088DAC3" w:rsidR="00646D7C" w:rsidRPr="002000F6" w:rsidRDefault="00FC0A9E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Kim, </w:t>
      </w:r>
      <w:proofErr w:type="spellStart"/>
      <w:r>
        <w:rPr>
          <w:rFonts w:eastAsia="Times New Roman" w:cs="Times New Roman"/>
        </w:rPr>
        <w:t>Saetbyeol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proofErr w:type="gramStart"/>
      <w:r>
        <w:rPr>
          <w:rFonts w:eastAsia="Times New Roman" w:cs="Times New Roman"/>
        </w:rPr>
        <w:t>Ph.D</w:t>
      </w:r>
      <w:proofErr w:type="spellEnd"/>
      <w:proofErr w:type="gramEnd"/>
      <w:r>
        <w:rPr>
          <w:rFonts w:eastAsia="Times New Roman" w:cs="Times New Roman"/>
        </w:rPr>
        <w:t xml:space="preserve"> Student of Marketing, </w:t>
      </w:r>
      <w:r w:rsidRPr="00FC0A9E">
        <w:rPr>
          <w:rFonts w:eastAsia="Times New Roman" w:cs="Times New Roman"/>
          <w:i/>
          <w:iCs/>
        </w:rPr>
        <w:t>University of Miami</w:t>
      </w:r>
    </w:p>
    <w:p w14:paraId="50AECA59" w14:textId="77777777" w:rsidR="00843333" w:rsidRPr="002000F6" w:rsidRDefault="002B0826" w:rsidP="002B0826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Kang, Christine, Assistant Professor of Marketing, </w:t>
      </w:r>
      <w:r w:rsidRPr="002000F6">
        <w:rPr>
          <w:rFonts w:eastAsia="Times New Roman" w:cs="Times New Roman"/>
          <w:i/>
          <w:iCs/>
        </w:rPr>
        <w:t>California State University</w:t>
      </w:r>
    </w:p>
    <w:p w14:paraId="3D696084" w14:textId="6DDAD6D2" w:rsidR="002B0826" w:rsidRPr="0099473F" w:rsidRDefault="00843333" w:rsidP="002B0826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Lee, </w:t>
      </w:r>
      <w:proofErr w:type="spellStart"/>
      <w:r w:rsidRPr="002000F6">
        <w:rPr>
          <w:rFonts w:eastAsia="Times New Roman" w:cs="Times New Roman"/>
        </w:rPr>
        <w:t>Jaehoon</w:t>
      </w:r>
      <w:proofErr w:type="spellEnd"/>
      <w:r w:rsidRPr="002000F6">
        <w:rPr>
          <w:rFonts w:eastAsia="Times New Roman" w:cs="Times New Roman"/>
        </w:rPr>
        <w:t xml:space="preserve">, Assistant Professor of Marketing, </w:t>
      </w:r>
      <w:r w:rsidRPr="002000F6">
        <w:rPr>
          <w:rFonts w:eastAsia="Times New Roman" w:cs="Times New Roman"/>
          <w:i/>
          <w:iCs/>
        </w:rPr>
        <w:t>Florida International University</w:t>
      </w:r>
    </w:p>
    <w:p w14:paraId="711B8E28" w14:textId="77777777" w:rsidR="00646D7C" w:rsidRPr="002000F6" w:rsidRDefault="00646D7C" w:rsidP="00D161E0">
      <w:pPr>
        <w:contextualSpacing/>
        <w:rPr>
          <w:rFonts w:eastAsia="Times New Roman" w:cs="Times New Roman"/>
        </w:rPr>
      </w:pPr>
    </w:p>
    <w:p w14:paraId="5B0244A1" w14:textId="23E8E455" w:rsidR="00646D7C" w:rsidRPr="002000F6" w:rsidRDefault="00646D7C" w:rsidP="00831EDE">
      <w:pPr>
        <w:ind w:left="426"/>
        <w:contextualSpacing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Asia-Pacific </w:t>
      </w:r>
    </w:p>
    <w:p w14:paraId="403343E4" w14:textId="47C63E1E" w:rsidR="00FC0A9E" w:rsidRPr="00FC0A9E" w:rsidRDefault="00FC0A9E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>
        <w:rPr>
          <w:rFonts w:eastAsia="Times New Roman" w:cs="Times New Roman"/>
        </w:rPr>
        <w:t xml:space="preserve">Cui, Yuanyuan (Gina), </w:t>
      </w:r>
      <w:proofErr w:type="spellStart"/>
      <w:proofErr w:type="gramStart"/>
      <w:r>
        <w:rPr>
          <w:rFonts w:eastAsia="Times New Roman" w:cs="Times New Roman"/>
        </w:rPr>
        <w:t>Ph.D</w:t>
      </w:r>
      <w:proofErr w:type="spellEnd"/>
      <w:proofErr w:type="gramEnd"/>
      <w:r>
        <w:rPr>
          <w:rFonts w:eastAsia="Times New Roman" w:cs="Times New Roman"/>
        </w:rPr>
        <w:t xml:space="preserve"> student of Marketing, </w:t>
      </w:r>
      <w:r w:rsidRPr="002000F6">
        <w:rPr>
          <w:rFonts w:eastAsia="Times New Roman" w:cs="Times New Roman"/>
          <w:i/>
          <w:iCs/>
        </w:rPr>
        <w:t>Auckland University of Technology</w:t>
      </w:r>
      <w:r>
        <w:rPr>
          <w:rFonts w:eastAsia="Times New Roman" w:cs="Times New Roman"/>
        </w:rPr>
        <w:t xml:space="preserve"> </w:t>
      </w:r>
      <w:r w:rsidR="00840258">
        <w:rPr>
          <w:rFonts w:eastAsia="Times New Roman" w:cs="Times New Roman"/>
        </w:rPr>
        <w:t>(New Zealand)</w:t>
      </w:r>
    </w:p>
    <w:p w14:paraId="297DF622" w14:textId="2E7B492B" w:rsidR="00FC0A9E" w:rsidRPr="00FC0A9E" w:rsidRDefault="00FC0A9E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>
        <w:rPr>
          <w:rFonts w:eastAsia="Times New Roman" w:cs="Times New Roman"/>
        </w:rPr>
        <w:t xml:space="preserve">Giroux, Marilyn, </w:t>
      </w:r>
      <w:r w:rsidRPr="002000F6">
        <w:rPr>
          <w:rFonts w:eastAsia="Times New Roman" w:cs="Times New Roman"/>
        </w:rPr>
        <w:t xml:space="preserve">Senior Lecturer of Marketing, </w:t>
      </w:r>
      <w:r w:rsidRPr="002000F6">
        <w:rPr>
          <w:rFonts w:eastAsia="Times New Roman" w:cs="Times New Roman"/>
          <w:i/>
          <w:iCs/>
        </w:rPr>
        <w:t>Auckland University of Technology</w:t>
      </w:r>
      <w:r w:rsidR="00840258">
        <w:rPr>
          <w:rFonts w:eastAsia="Times New Roman" w:cs="Times New Roman"/>
          <w:i/>
          <w:iCs/>
        </w:rPr>
        <w:t xml:space="preserve"> </w:t>
      </w:r>
      <w:r w:rsidR="00840258">
        <w:rPr>
          <w:rFonts w:eastAsia="Times New Roman" w:cs="Times New Roman"/>
        </w:rPr>
        <w:t>(New Zealand)</w:t>
      </w:r>
    </w:p>
    <w:p w14:paraId="6EEDF6DE" w14:textId="7ECDC87C" w:rsidR="00840258" w:rsidRPr="00840258" w:rsidRDefault="00FC0A9E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>
        <w:rPr>
          <w:rFonts w:eastAsia="Times New Roman" w:cs="Times New Roman"/>
        </w:rPr>
        <w:t>Kim, Ja</w:t>
      </w:r>
      <w:r w:rsidR="00840258">
        <w:rPr>
          <w:rFonts w:eastAsia="Times New Roman" w:cs="Times New Roman"/>
        </w:rPr>
        <w:t>e-</w:t>
      </w:r>
      <w:proofErr w:type="spellStart"/>
      <w:r w:rsidR="00840258">
        <w:rPr>
          <w:rFonts w:eastAsia="Times New Roman" w:cs="Times New Roman"/>
        </w:rPr>
        <w:t>Eun</w:t>
      </w:r>
      <w:proofErr w:type="spellEnd"/>
      <w:r w:rsidR="00840258">
        <w:rPr>
          <w:rFonts w:eastAsia="Times New Roman" w:cs="Times New Roman"/>
        </w:rPr>
        <w:t xml:space="preserve">, </w:t>
      </w:r>
      <w:r w:rsidR="00840258" w:rsidRPr="00840258">
        <w:rPr>
          <w:rFonts w:eastAsia="Times New Roman" w:cs="Times New Roman"/>
          <w:i/>
          <w:iCs/>
        </w:rPr>
        <w:t>University of Auckland</w:t>
      </w:r>
      <w:r w:rsidR="00840258">
        <w:rPr>
          <w:rFonts w:eastAsia="Times New Roman" w:cs="Times New Roman"/>
        </w:rPr>
        <w:t xml:space="preserve"> (New Zealand)</w:t>
      </w:r>
    </w:p>
    <w:p w14:paraId="65E45E2A" w14:textId="7D7C989C" w:rsidR="00646D7C" w:rsidRPr="002000F6" w:rsidRDefault="00646D7C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 w:rsidRPr="002000F6">
        <w:rPr>
          <w:rFonts w:eastAsia="Times New Roman" w:cs="Times New Roman"/>
        </w:rPr>
        <w:t>Kim,</w:t>
      </w:r>
      <w:r w:rsidR="00840258">
        <w:rPr>
          <w:rFonts w:eastAsia="Times New Roman" w:cs="Times New Roman"/>
        </w:rPr>
        <w:t xml:space="preserve"> </w:t>
      </w:r>
      <w:proofErr w:type="spellStart"/>
      <w:r w:rsidR="00840258">
        <w:rPr>
          <w:rFonts w:eastAsia="Times New Roman" w:cs="Times New Roman"/>
        </w:rPr>
        <w:t>J</w:t>
      </w:r>
      <w:r w:rsidRPr="002000F6">
        <w:rPr>
          <w:rFonts w:eastAsia="Times New Roman" w:cs="Times New Roman"/>
        </w:rPr>
        <w:t>ungkeun</w:t>
      </w:r>
      <w:proofErr w:type="spellEnd"/>
      <w:r w:rsidRPr="002000F6">
        <w:rPr>
          <w:rFonts w:eastAsia="Times New Roman" w:cs="Times New Roman"/>
        </w:rPr>
        <w:t xml:space="preserve">, Senior Lecturer of Marketing, </w:t>
      </w:r>
      <w:r w:rsidRPr="002000F6">
        <w:rPr>
          <w:rFonts w:eastAsia="Times New Roman" w:cs="Times New Roman"/>
          <w:i/>
          <w:iCs/>
        </w:rPr>
        <w:t xml:space="preserve">Auckland University of Technology </w:t>
      </w:r>
      <w:r w:rsidR="00840258">
        <w:rPr>
          <w:rFonts w:eastAsia="Times New Roman" w:cs="Times New Roman"/>
        </w:rPr>
        <w:t>(New Zealand)</w:t>
      </w:r>
    </w:p>
    <w:p w14:paraId="77DDF7C5" w14:textId="437F4A37" w:rsidR="003D64B3" w:rsidRDefault="003D64B3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Kim, Sara, Associate Professor of Marketing, </w:t>
      </w:r>
      <w:r w:rsidRPr="002000F6">
        <w:rPr>
          <w:rFonts w:eastAsia="Times New Roman" w:cs="Times New Roman"/>
          <w:i/>
          <w:iCs/>
        </w:rPr>
        <w:t>University of Hong Kong</w:t>
      </w:r>
      <w:r w:rsidRPr="002000F6">
        <w:rPr>
          <w:rFonts w:eastAsia="Times New Roman" w:cs="Times New Roman"/>
        </w:rPr>
        <w:t xml:space="preserve"> </w:t>
      </w:r>
      <w:r w:rsidR="00840258">
        <w:rPr>
          <w:rFonts w:eastAsia="Times New Roman" w:cs="Times New Roman"/>
        </w:rPr>
        <w:t>(Hong Kong)</w:t>
      </w:r>
    </w:p>
    <w:p w14:paraId="21F7E1CD" w14:textId="1614BF07" w:rsidR="00FC0A9E" w:rsidRPr="002000F6" w:rsidRDefault="00FC0A9E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Kim, </w:t>
      </w:r>
      <w:proofErr w:type="spellStart"/>
      <w:r>
        <w:rPr>
          <w:rFonts w:eastAsia="Times New Roman" w:cs="Times New Roman"/>
        </w:rPr>
        <w:t>Seongseop</w:t>
      </w:r>
      <w:proofErr w:type="spellEnd"/>
      <w:r>
        <w:rPr>
          <w:rFonts w:eastAsia="Times New Roman" w:cs="Times New Roman"/>
        </w:rPr>
        <w:t xml:space="preserve"> (Sam), </w:t>
      </w:r>
      <w:r w:rsidRPr="00FC0A9E">
        <w:rPr>
          <w:rFonts w:eastAsia="Times New Roman" w:cs="Times New Roman"/>
          <w:i/>
          <w:iCs/>
        </w:rPr>
        <w:t>The Hong Kong Polytechnic University</w:t>
      </w:r>
      <w:r>
        <w:rPr>
          <w:rFonts w:eastAsia="Times New Roman" w:cs="Times New Roman"/>
        </w:rPr>
        <w:t xml:space="preserve"> (</w:t>
      </w:r>
      <w:r w:rsidRPr="00FC0A9E">
        <w:rPr>
          <w:rFonts w:eastAsia="Times New Roman" w:cs="Times New Roman"/>
        </w:rPr>
        <w:t>Hong Kong</w:t>
      </w:r>
      <w:r>
        <w:rPr>
          <w:rFonts w:eastAsia="Times New Roman" w:cs="Times New Roman"/>
        </w:rPr>
        <w:t>)</w:t>
      </w:r>
    </w:p>
    <w:p w14:paraId="595969F2" w14:textId="1FFD1F6B" w:rsidR="003D64B3" w:rsidRPr="002000F6" w:rsidRDefault="003D64B3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Park, </w:t>
      </w:r>
      <w:proofErr w:type="spellStart"/>
      <w:r w:rsidRPr="002000F6">
        <w:rPr>
          <w:rFonts w:eastAsia="Times New Roman" w:cs="Times New Roman"/>
        </w:rPr>
        <w:t>Jooyoung</w:t>
      </w:r>
      <w:proofErr w:type="spellEnd"/>
      <w:r w:rsidRPr="002000F6">
        <w:rPr>
          <w:rFonts w:eastAsia="Times New Roman" w:cs="Times New Roman"/>
        </w:rPr>
        <w:t xml:space="preserve">, Assistant Professor of Marketing, </w:t>
      </w:r>
      <w:r w:rsidRPr="002000F6">
        <w:rPr>
          <w:rFonts w:eastAsia="Times New Roman" w:cs="Times New Roman"/>
          <w:i/>
          <w:iCs/>
        </w:rPr>
        <w:t>Peking University HSBC Business School</w:t>
      </w:r>
      <w:r w:rsidR="00FC0A9E">
        <w:rPr>
          <w:rFonts w:eastAsia="Times New Roman" w:cs="Times New Roman"/>
          <w:i/>
          <w:iCs/>
        </w:rPr>
        <w:t xml:space="preserve"> </w:t>
      </w:r>
      <w:r w:rsidR="00FC0A9E">
        <w:rPr>
          <w:rFonts w:eastAsia="Times New Roman" w:cs="Times New Roman"/>
        </w:rPr>
        <w:t>(China)</w:t>
      </w:r>
      <w:r w:rsidRPr="002000F6">
        <w:rPr>
          <w:rFonts w:eastAsia="Times New Roman" w:cs="Times New Roman"/>
        </w:rPr>
        <w:t xml:space="preserve"> </w:t>
      </w:r>
    </w:p>
    <w:p w14:paraId="3CDE8E23" w14:textId="4A402938" w:rsidR="000B0DC4" w:rsidRPr="002000F6" w:rsidRDefault="00037F0E" w:rsidP="00F21FFC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proofErr w:type="spellStart"/>
      <w:r w:rsidRPr="002000F6">
        <w:rPr>
          <w:rFonts w:eastAsia="Batang" w:cs="Times New Roman"/>
        </w:rPr>
        <w:t>Seo</w:t>
      </w:r>
      <w:proofErr w:type="spellEnd"/>
      <w:r w:rsidRPr="002000F6">
        <w:rPr>
          <w:rFonts w:eastAsia="Times New Roman" w:cs="Times New Roman"/>
        </w:rPr>
        <w:t xml:space="preserve">, Yuri, Senior Lecturer of Marketing, </w:t>
      </w:r>
      <w:r w:rsidRPr="002000F6">
        <w:rPr>
          <w:rFonts w:eastAsia="Times New Roman" w:cs="Times New Roman"/>
          <w:i/>
          <w:iCs/>
        </w:rPr>
        <w:t xml:space="preserve">University of Auckland </w:t>
      </w:r>
      <w:r w:rsidR="00840258">
        <w:rPr>
          <w:rFonts w:eastAsia="Times New Roman" w:cs="Times New Roman"/>
        </w:rPr>
        <w:t>(New Zealand)</w:t>
      </w:r>
    </w:p>
    <w:p w14:paraId="543317E1" w14:textId="7991EFC9" w:rsidR="00E732FA" w:rsidRPr="00E732FA" w:rsidRDefault="00E732FA" w:rsidP="002B0826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>
        <w:rPr>
          <w:rFonts w:eastAsia="Times New Roman" w:cs="Times New Roman"/>
        </w:rPr>
        <w:t xml:space="preserve">Spence, Mark, </w:t>
      </w:r>
      <w:r w:rsidRPr="00E732FA">
        <w:rPr>
          <w:rFonts w:eastAsia="Times New Roman" w:cs="Times New Roman"/>
          <w:i/>
          <w:iCs/>
        </w:rPr>
        <w:t xml:space="preserve">Bond </w:t>
      </w:r>
      <w:r>
        <w:rPr>
          <w:rFonts w:eastAsia="Times New Roman" w:cs="Times New Roman"/>
          <w:i/>
          <w:iCs/>
        </w:rPr>
        <w:t xml:space="preserve">University </w:t>
      </w:r>
      <w:r>
        <w:rPr>
          <w:rFonts w:eastAsia="Times New Roman" w:cs="Times New Roman"/>
        </w:rPr>
        <w:t>(Australia)</w:t>
      </w:r>
    </w:p>
    <w:p w14:paraId="736B04B0" w14:textId="0DA6D481" w:rsidR="002B0826" w:rsidRPr="002000F6" w:rsidRDefault="002B0826" w:rsidP="002B0826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 w:rsidRPr="002000F6">
        <w:rPr>
          <w:rFonts w:eastAsia="Times New Roman" w:cs="Times New Roman"/>
        </w:rPr>
        <w:t xml:space="preserve">Hwang, </w:t>
      </w:r>
      <w:proofErr w:type="spellStart"/>
      <w:r w:rsidRPr="002000F6">
        <w:rPr>
          <w:rFonts w:eastAsia="Times New Roman" w:cs="Times New Roman"/>
        </w:rPr>
        <w:t>Euejung</w:t>
      </w:r>
      <w:proofErr w:type="spellEnd"/>
      <w:r w:rsidRPr="002000F6">
        <w:rPr>
          <w:rFonts w:eastAsia="Times New Roman" w:cs="Times New Roman"/>
        </w:rPr>
        <w:t xml:space="preserve">, Lecturer of Marketing, </w:t>
      </w:r>
      <w:r w:rsidRPr="002000F6">
        <w:rPr>
          <w:rFonts w:eastAsia="Times New Roman" w:cs="Times New Roman"/>
          <w:i/>
          <w:iCs/>
        </w:rPr>
        <w:t>University of Otago</w:t>
      </w:r>
      <w:r w:rsidR="00840258">
        <w:rPr>
          <w:rFonts w:eastAsia="Times New Roman" w:cs="Times New Roman"/>
          <w:i/>
          <w:iCs/>
        </w:rPr>
        <w:t xml:space="preserve"> </w:t>
      </w:r>
      <w:r w:rsidR="00840258">
        <w:rPr>
          <w:rFonts w:eastAsia="Times New Roman" w:cs="Times New Roman"/>
        </w:rPr>
        <w:t>(New Zealand)</w:t>
      </w:r>
    </w:p>
    <w:p w14:paraId="610EA978" w14:textId="56D22B6D" w:rsidR="009E5DFC" w:rsidRPr="00840258" w:rsidRDefault="002B0826" w:rsidP="00925D4D">
      <w:pPr>
        <w:pStyle w:val="ListParagraph"/>
        <w:numPr>
          <w:ilvl w:val="0"/>
          <w:numId w:val="31"/>
        </w:numPr>
        <w:tabs>
          <w:tab w:val="left" w:pos="709"/>
        </w:tabs>
        <w:ind w:left="426" w:firstLine="0"/>
        <w:rPr>
          <w:rFonts w:eastAsia="Times New Roman" w:cs="Times New Roman"/>
          <w:color w:val="000000"/>
        </w:rPr>
      </w:pPr>
      <w:r w:rsidRPr="002000F6">
        <w:rPr>
          <w:rFonts w:eastAsia="Times New Roman" w:cs="Times New Roman"/>
        </w:rPr>
        <w:t xml:space="preserve">Kwak, </w:t>
      </w:r>
      <w:proofErr w:type="spellStart"/>
      <w:r w:rsidRPr="002000F6">
        <w:rPr>
          <w:rFonts w:eastAsia="Times New Roman" w:cs="Times New Roman"/>
        </w:rPr>
        <w:t>Kyuseop</w:t>
      </w:r>
      <w:proofErr w:type="spellEnd"/>
      <w:r w:rsidRPr="002000F6">
        <w:rPr>
          <w:rFonts w:eastAsia="Times New Roman" w:cs="Times New Roman"/>
        </w:rPr>
        <w:t xml:space="preserve">, Lecturer of Marketing, </w:t>
      </w:r>
      <w:r w:rsidRPr="002000F6">
        <w:rPr>
          <w:rFonts w:eastAsia="Times New Roman" w:cs="Times New Roman"/>
          <w:i/>
          <w:iCs/>
        </w:rPr>
        <w:t>University of Technology Sydney</w:t>
      </w:r>
      <w:r w:rsidR="00840258">
        <w:rPr>
          <w:rFonts w:eastAsia="Times New Roman" w:cs="Times New Roman"/>
          <w:i/>
          <w:iCs/>
        </w:rPr>
        <w:t xml:space="preserve"> </w:t>
      </w:r>
      <w:r w:rsidR="00840258">
        <w:rPr>
          <w:rFonts w:eastAsia="Times New Roman" w:cs="Times New Roman"/>
        </w:rPr>
        <w:t>(Australia)</w:t>
      </w:r>
    </w:p>
    <w:p w14:paraId="1BCA10D8" w14:textId="08D6BF36" w:rsidR="0099473F" w:rsidRPr="0099473F" w:rsidRDefault="0099473F" w:rsidP="0099473F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</w:rPr>
      </w:pPr>
      <w:r w:rsidRPr="002000F6">
        <w:rPr>
          <w:rFonts w:eastAsia="Times New Roman" w:cs="Times New Roman"/>
        </w:rPr>
        <w:t xml:space="preserve">Lee, </w:t>
      </w:r>
      <w:proofErr w:type="spellStart"/>
      <w:r w:rsidRPr="002000F6">
        <w:rPr>
          <w:rFonts w:eastAsia="Times New Roman" w:cs="Times New Roman"/>
        </w:rPr>
        <w:t>Jae</w:t>
      </w:r>
      <w:r>
        <w:rPr>
          <w:rFonts w:eastAsia="Times New Roman" w:cs="Times New Roman"/>
        </w:rPr>
        <w:t>seok</w:t>
      </w:r>
      <w:proofErr w:type="spellEnd"/>
      <w:r w:rsidRPr="002000F6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Lecturer, </w:t>
      </w:r>
      <w:r w:rsidRPr="002000F6">
        <w:rPr>
          <w:rFonts w:eastAsia="Times New Roman" w:cs="Times New Roman"/>
          <w:i/>
          <w:iCs/>
        </w:rPr>
        <w:t xml:space="preserve">University of Auckland </w:t>
      </w:r>
      <w:r>
        <w:rPr>
          <w:rFonts w:eastAsia="Times New Roman" w:cs="Times New Roman"/>
        </w:rPr>
        <w:t>(New Zealand)</w:t>
      </w:r>
    </w:p>
    <w:p w14:paraId="57D8CB4A" w14:textId="4738B3AD" w:rsidR="00840258" w:rsidRPr="00FC0A9E" w:rsidRDefault="00840258" w:rsidP="00925D4D">
      <w:pPr>
        <w:pStyle w:val="ListParagraph"/>
        <w:numPr>
          <w:ilvl w:val="0"/>
          <w:numId w:val="31"/>
        </w:numPr>
        <w:tabs>
          <w:tab w:val="left" w:pos="709"/>
        </w:tabs>
        <w:ind w:left="426"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</w:rPr>
        <w:t xml:space="preserve">Wang, </w:t>
      </w:r>
      <w:proofErr w:type="spellStart"/>
      <w:r>
        <w:rPr>
          <w:rFonts w:eastAsia="Times New Roman" w:cs="Times New Roman"/>
        </w:rPr>
        <w:t>Xue</w:t>
      </w:r>
      <w:proofErr w:type="spellEnd"/>
      <w:r>
        <w:rPr>
          <w:rFonts w:eastAsia="Times New Roman" w:cs="Times New Roman"/>
        </w:rPr>
        <w:t xml:space="preserve"> Phyllis, Research Assistant Professor, </w:t>
      </w:r>
      <w:r w:rsidRPr="00FC0A9E">
        <w:rPr>
          <w:rFonts w:eastAsia="Times New Roman" w:cs="Times New Roman"/>
          <w:i/>
          <w:iCs/>
        </w:rPr>
        <w:t>The Hong Kong Polytechnic University</w:t>
      </w:r>
      <w:r>
        <w:rPr>
          <w:rFonts w:eastAsia="Times New Roman" w:cs="Times New Roman"/>
        </w:rPr>
        <w:t xml:space="preserve"> (</w:t>
      </w:r>
      <w:r w:rsidRPr="00FC0A9E">
        <w:rPr>
          <w:rFonts w:eastAsia="Times New Roman" w:cs="Times New Roman"/>
        </w:rPr>
        <w:t>Hong Kong</w:t>
      </w:r>
      <w:r>
        <w:rPr>
          <w:rFonts w:eastAsia="Times New Roman" w:cs="Times New Roman"/>
        </w:rPr>
        <w:t>)</w:t>
      </w:r>
    </w:p>
    <w:p w14:paraId="41608CA5" w14:textId="77777777" w:rsidR="00FC0A9E" w:rsidRDefault="00FC0A9E" w:rsidP="00FC0A9E">
      <w:pPr>
        <w:ind w:left="426"/>
        <w:contextualSpacing/>
        <w:rPr>
          <w:rFonts w:eastAsia="Times New Roman" w:cs="Times New Roman"/>
        </w:rPr>
      </w:pPr>
    </w:p>
    <w:p w14:paraId="66732CA8" w14:textId="157394FE" w:rsidR="00FC0A9E" w:rsidRPr="002000F6" w:rsidRDefault="00FC0A9E" w:rsidP="00FC0A9E">
      <w:pPr>
        <w:ind w:left="426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Europe</w:t>
      </w:r>
    </w:p>
    <w:p w14:paraId="3B4605D2" w14:textId="77777777" w:rsidR="00E732FA" w:rsidRPr="00E732FA" w:rsidRDefault="00840258" w:rsidP="00E732FA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lang w:val="en-KR"/>
        </w:rPr>
      </w:pPr>
      <w:r>
        <w:rPr>
          <w:rFonts w:eastAsia="Times New Roman" w:cs="Times New Roman"/>
        </w:rPr>
        <w:t>Bastos, Wilson, A</w:t>
      </w:r>
      <w:r w:rsidRPr="00840258">
        <w:rPr>
          <w:rFonts w:eastAsia="Times New Roman" w:cs="Times New Roman"/>
        </w:rPr>
        <w:t>ssistant Professor of Marketing</w:t>
      </w:r>
      <w:r>
        <w:rPr>
          <w:rFonts w:eastAsia="Times New Roman" w:cs="Times New Roman"/>
        </w:rPr>
        <w:t xml:space="preserve">, </w:t>
      </w:r>
      <w:r w:rsidRPr="00840258">
        <w:rPr>
          <w:rFonts w:eastAsia="Times New Roman" w:cs="Times New Roman"/>
          <w:i/>
          <w:iCs/>
        </w:rPr>
        <w:t>CATÓLICA-LISBON</w:t>
      </w:r>
      <w:r>
        <w:rPr>
          <w:rFonts w:eastAsia="Times New Roman" w:cs="Times New Roman"/>
          <w:i/>
          <w:iCs/>
        </w:rPr>
        <w:t xml:space="preserve"> </w:t>
      </w:r>
      <w:r>
        <w:rPr>
          <w:rFonts w:eastAsia="Times New Roman" w:cs="Times New Roman"/>
        </w:rPr>
        <w:t>(</w:t>
      </w:r>
      <w:r w:rsidRPr="00840258">
        <w:rPr>
          <w:rFonts w:eastAsia="Times New Roman" w:cs="Times New Roman" w:hint="eastAsia"/>
          <w:lang w:val="en-KR"/>
        </w:rPr>
        <w:t>Portugal</w:t>
      </w:r>
      <w:r>
        <w:rPr>
          <w:rFonts w:eastAsia="Times New Roman" w:cs="Times New Roman"/>
        </w:rPr>
        <w:t>)</w:t>
      </w:r>
    </w:p>
    <w:p w14:paraId="2E509272" w14:textId="07C21255" w:rsidR="00FC0A9E" w:rsidRPr="00E732FA" w:rsidRDefault="00FC0A9E" w:rsidP="00E732FA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lang w:val="en-KR"/>
        </w:rPr>
      </w:pPr>
      <w:r w:rsidRPr="00E732FA">
        <w:rPr>
          <w:rFonts w:eastAsia="Times New Roman" w:cs="Times New Roman"/>
        </w:rPr>
        <w:t xml:space="preserve">Gonzalez-Jimenez, Hector, </w:t>
      </w:r>
      <w:r w:rsidRPr="00E732FA">
        <w:rPr>
          <w:rFonts w:eastAsia="Times New Roman" w:cs="Times New Roman"/>
          <w:i/>
          <w:iCs/>
        </w:rPr>
        <w:t>ESCP Business School–Madrid Campus</w:t>
      </w:r>
      <w:r w:rsidRPr="00E732FA">
        <w:rPr>
          <w:rFonts w:eastAsia="Times New Roman" w:cs="Times New Roman"/>
        </w:rPr>
        <w:t xml:space="preserve"> (Spain) </w:t>
      </w:r>
    </w:p>
    <w:p w14:paraId="2CBC6CF4" w14:textId="433EFBD1" w:rsidR="00FC0A9E" w:rsidRPr="00FC0A9E" w:rsidRDefault="00FC0A9E" w:rsidP="00FC0A9E">
      <w:pPr>
        <w:pStyle w:val="ListParagraph"/>
        <w:numPr>
          <w:ilvl w:val="0"/>
          <w:numId w:val="31"/>
        </w:numPr>
        <w:ind w:left="426" w:firstLine="0"/>
        <w:rPr>
          <w:rFonts w:eastAsia="Times New Roman" w:cs="Times New Roman"/>
          <w:i/>
          <w:iCs/>
        </w:rPr>
      </w:pPr>
      <w:r>
        <w:rPr>
          <w:rFonts w:eastAsia="Times New Roman" w:cs="Times New Roman"/>
        </w:rPr>
        <w:t xml:space="preserve">Jang, </w:t>
      </w:r>
      <w:proofErr w:type="spellStart"/>
      <w:r>
        <w:rPr>
          <w:rFonts w:eastAsia="Times New Roman" w:cs="Times New Roman"/>
        </w:rPr>
        <w:t>Seonsoo</w:t>
      </w:r>
      <w:proofErr w:type="spellEnd"/>
      <w:r>
        <w:rPr>
          <w:rFonts w:eastAsia="Times New Roman" w:cs="Times New Roman"/>
        </w:rPr>
        <w:t xml:space="preserve">, </w:t>
      </w:r>
      <w:r w:rsidRPr="00FC0A9E">
        <w:rPr>
          <w:rFonts w:eastAsia="Times New Roman" w:cs="Times New Roman"/>
          <w:i/>
          <w:iCs/>
        </w:rPr>
        <w:t>Cardiff University</w:t>
      </w:r>
      <w:r>
        <w:rPr>
          <w:rFonts w:eastAsia="Times New Roman" w:cs="Times New Roman"/>
        </w:rPr>
        <w:t xml:space="preserve"> (United Kingdom)</w:t>
      </w:r>
    </w:p>
    <w:p w14:paraId="036D9F28" w14:textId="77777777" w:rsidR="008A4905" w:rsidRPr="002000F6" w:rsidRDefault="008A4905" w:rsidP="008A4905">
      <w:pPr>
        <w:tabs>
          <w:tab w:val="left" w:pos="709"/>
        </w:tabs>
        <w:rPr>
          <w:rFonts w:eastAsia="Times New Roman" w:cs="Times New Roman"/>
          <w:color w:val="000000"/>
          <w:lang w:eastAsia="ko-KR"/>
        </w:rPr>
      </w:pPr>
    </w:p>
    <w:p w14:paraId="72E871C8" w14:textId="2157B143" w:rsidR="008A4905" w:rsidRPr="002000F6" w:rsidRDefault="008A4905" w:rsidP="008A4905">
      <w:pPr>
        <w:pBdr>
          <w:bottom w:val="single" w:sz="4" w:space="1" w:color="auto"/>
        </w:pBdr>
        <w:contextualSpacing/>
        <w:jc w:val="both"/>
        <w:outlineLvl w:val="0"/>
        <w:rPr>
          <w:rFonts w:eastAsia="Times New Roman" w:cs="Times New Roman"/>
          <w:b/>
          <w:lang w:eastAsia="ko-KR"/>
        </w:rPr>
      </w:pPr>
      <w:r w:rsidRPr="002000F6">
        <w:rPr>
          <w:rFonts w:eastAsia="Times New Roman" w:cs="Times New Roman"/>
          <w:b/>
        </w:rPr>
        <w:t>CONSULTING</w:t>
      </w:r>
      <w:r w:rsidR="00DB1361">
        <w:rPr>
          <w:rFonts w:eastAsia="Times New Roman" w:cs="Times New Roman" w:hint="eastAsia"/>
          <w:b/>
          <w:lang w:eastAsia="ko-KR"/>
        </w:rPr>
        <w:t xml:space="preserve"> </w:t>
      </w:r>
      <w:r w:rsidR="00DB1361">
        <w:rPr>
          <w:rFonts w:eastAsia="Times New Roman" w:cs="Times New Roman"/>
          <w:b/>
          <w:lang w:eastAsia="ko-KR"/>
        </w:rPr>
        <w:t>PROJECTS</w:t>
      </w:r>
    </w:p>
    <w:p w14:paraId="5A61ED6E" w14:textId="77777777" w:rsidR="008A4905" w:rsidRPr="002000F6" w:rsidRDefault="008A4905" w:rsidP="008A4905">
      <w:pPr>
        <w:ind w:left="480"/>
        <w:contextualSpacing/>
        <w:rPr>
          <w:rFonts w:eastAsia="Times New Roman" w:cs="Times New Roman"/>
          <w:color w:val="000000"/>
        </w:rPr>
      </w:pPr>
    </w:p>
    <w:p w14:paraId="6B508E85" w14:textId="77777777" w:rsidR="00B46DA3" w:rsidRPr="002000F6" w:rsidRDefault="00B46DA3" w:rsidP="002C7AF6">
      <w:pPr>
        <w:numPr>
          <w:ilvl w:val="0"/>
          <w:numId w:val="5"/>
        </w:numPr>
        <w:ind w:leftChars="213" w:left="708" w:right="102" w:hangingChars="141" w:hanging="282"/>
        <w:contextualSpacing/>
        <w:outlineLvl w:val="0"/>
        <w:rPr>
          <w:rFonts w:eastAsia="Times New Roman" w:cs="Times New Roman"/>
          <w:i/>
          <w:iCs/>
          <w:color w:val="000000"/>
          <w:lang w:eastAsia="ko-KR"/>
        </w:rPr>
      </w:pPr>
      <w:proofErr w:type="spellStart"/>
      <w:r w:rsidRPr="002000F6">
        <w:rPr>
          <w:rFonts w:eastAsia="Times New Roman" w:cs="Times New Roman"/>
          <w:i/>
          <w:iCs/>
          <w:lang w:eastAsia="ko-KR"/>
        </w:rPr>
        <w:t>Sampyo</w:t>
      </w:r>
      <w:proofErr w:type="spellEnd"/>
      <w:r w:rsidRPr="002000F6">
        <w:rPr>
          <w:rFonts w:eastAsia="Times New Roman" w:cs="Times New Roman"/>
          <w:i/>
          <w:iCs/>
          <w:lang w:eastAsia="ko-KR"/>
        </w:rPr>
        <w:t xml:space="preserve"> Group</w:t>
      </w:r>
    </w:p>
    <w:p w14:paraId="36E01A28" w14:textId="77777777" w:rsidR="00F34877" w:rsidRPr="002000F6" w:rsidRDefault="00F34877" w:rsidP="002C7AF6">
      <w:pPr>
        <w:numPr>
          <w:ilvl w:val="0"/>
          <w:numId w:val="5"/>
        </w:numPr>
        <w:ind w:leftChars="213" w:left="708" w:right="102" w:hangingChars="141" w:hanging="282"/>
        <w:contextualSpacing/>
        <w:outlineLvl w:val="0"/>
        <w:rPr>
          <w:rFonts w:eastAsia="Times New Roman" w:cs="Times New Roman"/>
          <w:i/>
          <w:iCs/>
          <w:color w:val="000000"/>
          <w:lang w:eastAsia="ko-KR"/>
        </w:rPr>
      </w:pPr>
      <w:r w:rsidRPr="002000F6">
        <w:rPr>
          <w:rFonts w:eastAsia="Times New Roman" w:cs="Times New Roman"/>
          <w:i/>
          <w:iCs/>
          <w:lang w:eastAsia="ko-KR"/>
        </w:rPr>
        <w:t>Samsung Electronics (C-Lab)</w:t>
      </w:r>
    </w:p>
    <w:p w14:paraId="4E584F77" w14:textId="77777777" w:rsidR="00F34877" w:rsidRPr="002000F6" w:rsidRDefault="00F34877" w:rsidP="002C7AF6">
      <w:pPr>
        <w:numPr>
          <w:ilvl w:val="0"/>
          <w:numId w:val="5"/>
        </w:numPr>
        <w:ind w:leftChars="213" w:left="708" w:right="102" w:hangingChars="141" w:hanging="282"/>
        <w:contextualSpacing/>
        <w:outlineLvl w:val="0"/>
        <w:rPr>
          <w:rFonts w:eastAsia="Times New Roman" w:cs="Times New Roman"/>
          <w:i/>
          <w:iCs/>
          <w:color w:val="000000"/>
          <w:lang w:eastAsia="ko-KR"/>
        </w:rPr>
      </w:pPr>
      <w:r w:rsidRPr="002000F6">
        <w:rPr>
          <w:rFonts w:eastAsia="Times New Roman" w:cs="Times New Roman"/>
          <w:i/>
          <w:iCs/>
          <w:lang w:eastAsia="ko-KR"/>
        </w:rPr>
        <w:t>Samsung SDS (</w:t>
      </w:r>
      <w:proofErr w:type="spellStart"/>
      <w:r w:rsidRPr="002000F6">
        <w:rPr>
          <w:rFonts w:eastAsia="Times New Roman" w:cs="Times New Roman"/>
          <w:i/>
          <w:iCs/>
          <w:lang w:eastAsia="ko-KR"/>
        </w:rPr>
        <w:t>Xeed</w:t>
      </w:r>
      <w:proofErr w:type="spellEnd"/>
      <w:r w:rsidRPr="002000F6">
        <w:rPr>
          <w:rFonts w:eastAsia="Times New Roman" w:cs="Times New Roman"/>
          <w:i/>
          <w:iCs/>
          <w:lang w:eastAsia="ko-KR"/>
        </w:rPr>
        <w:t>-lab)</w:t>
      </w:r>
    </w:p>
    <w:p w14:paraId="221E52DB" w14:textId="77777777" w:rsidR="00516840" w:rsidRPr="002000F6" w:rsidRDefault="00C15D74" w:rsidP="002C7AF6">
      <w:pPr>
        <w:numPr>
          <w:ilvl w:val="0"/>
          <w:numId w:val="5"/>
        </w:numPr>
        <w:ind w:leftChars="213" w:left="708" w:right="102" w:hangingChars="141" w:hanging="282"/>
        <w:contextualSpacing/>
        <w:outlineLvl w:val="0"/>
        <w:rPr>
          <w:rFonts w:ascii="Malgun Gothic" w:eastAsia="Times New Roman" w:hAnsi="Malgun Gothic" w:cs="Malgun Gothic"/>
          <w:i/>
          <w:iCs/>
          <w:color w:val="000000"/>
          <w:sz w:val="16"/>
          <w:szCs w:val="16"/>
          <w:lang w:eastAsia="ko-KR"/>
        </w:rPr>
      </w:pPr>
      <w:r w:rsidRPr="002000F6">
        <w:rPr>
          <w:rFonts w:cs="Times New Roman"/>
          <w:i/>
          <w:iCs/>
        </w:rPr>
        <w:t>National</w:t>
      </w:r>
      <w:r w:rsidRPr="002000F6">
        <w:rPr>
          <w:rFonts w:cs="Times New Roman" w:hint="eastAsia"/>
          <w:i/>
          <w:iCs/>
        </w:rPr>
        <w:t xml:space="preserve"> Disaster Management Research Institute </w:t>
      </w:r>
      <w:r w:rsidRPr="002000F6">
        <w:rPr>
          <w:rFonts w:cs="Times New Roman" w:hint="eastAsia"/>
          <w:i/>
          <w:iCs/>
          <w:sz w:val="16"/>
          <w:szCs w:val="16"/>
        </w:rPr>
        <w:t>(</w:t>
      </w:r>
      <w:proofErr w:type="spellStart"/>
      <w:r w:rsidRPr="002000F6">
        <w:rPr>
          <w:rFonts w:cs="Times New Roman" w:hint="eastAsia"/>
          <w:i/>
          <w:iCs/>
          <w:sz w:val="16"/>
          <w:szCs w:val="16"/>
        </w:rPr>
        <w:t>국립재난안전연구원</w:t>
      </w:r>
      <w:proofErr w:type="spellEnd"/>
      <w:r w:rsidRPr="002000F6">
        <w:rPr>
          <w:rFonts w:cs="Times New Roman" w:hint="eastAsia"/>
          <w:i/>
          <w:iCs/>
          <w:sz w:val="16"/>
          <w:szCs w:val="16"/>
          <w:lang w:eastAsia="ko-KR"/>
        </w:rPr>
        <w:t>)</w:t>
      </w:r>
      <w:r w:rsidRPr="002000F6">
        <w:rPr>
          <w:rFonts w:cs="Times New Roman"/>
          <w:i/>
          <w:iCs/>
          <w:sz w:val="16"/>
          <w:szCs w:val="16"/>
          <w:lang w:eastAsia="ko-KR"/>
        </w:rPr>
        <w:t xml:space="preserve"> </w:t>
      </w:r>
      <w:r w:rsidR="00516840" w:rsidRPr="002000F6">
        <w:rPr>
          <w:rFonts w:cs="Times New Roman"/>
          <w:i/>
          <w:iCs/>
          <w:sz w:val="16"/>
          <w:szCs w:val="16"/>
          <w:lang w:eastAsia="ko-KR"/>
        </w:rPr>
        <w:t xml:space="preserve"> </w:t>
      </w:r>
    </w:p>
    <w:p w14:paraId="56A4A766" w14:textId="77777777" w:rsidR="00516840" w:rsidRPr="002000F6" w:rsidRDefault="00C15D74" w:rsidP="002C7AF6">
      <w:pPr>
        <w:numPr>
          <w:ilvl w:val="0"/>
          <w:numId w:val="5"/>
        </w:numPr>
        <w:ind w:leftChars="213" w:left="708" w:right="102" w:hangingChars="141" w:hanging="282"/>
        <w:contextualSpacing/>
        <w:outlineLvl w:val="0"/>
        <w:rPr>
          <w:rFonts w:ascii="Malgun Gothic" w:eastAsia="Times New Roman" w:hAnsi="Malgun Gothic" w:cs="Malgun Gothic"/>
          <w:i/>
          <w:iCs/>
          <w:color w:val="000000"/>
          <w:lang w:eastAsia="ko-KR"/>
        </w:rPr>
      </w:pPr>
      <w:r w:rsidRPr="002000F6">
        <w:rPr>
          <w:rFonts w:eastAsia="Times New Roman" w:cs="Times New Roman"/>
          <w:i/>
          <w:iCs/>
          <w:lang w:eastAsia="ko-KR"/>
        </w:rPr>
        <w:t xml:space="preserve">Korea Maritime Institute </w:t>
      </w:r>
      <w:r w:rsidRPr="002000F6">
        <w:rPr>
          <w:rFonts w:eastAsia="Times New Roman" w:cs="Times New Roman"/>
          <w:i/>
          <w:iCs/>
          <w:sz w:val="16"/>
          <w:szCs w:val="16"/>
          <w:lang w:eastAsia="ko-KR"/>
        </w:rPr>
        <w:t>(</w:t>
      </w:r>
      <w:proofErr w:type="spellStart"/>
      <w:r w:rsidRPr="002000F6">
        <w:rPr>
          <w:rFonts w:ascii="Malgun Gothic" w:eastAsia="Times New Roman" w:hAnsi="Malgun Gothic" w:cs="Malgun Gothic"/>
          <w:i/>
          <w:iCs/>
          <w:color w:val="000000"/>
          <w:sz w:val="16"/>
          <w:szCs w:val="16"/>
          <w:lang w:eastAsia="ko-KR"/>
        </w:rPr>
        <w:t>한국해양수산개발원</w:t>
      </w:r>
      <w:proofErr w:type="spellEnd"/>
      <w:r w:rsidRPr="002000F6">
        <w:rPr>
          <w:rFonts w:ascii="Malgun Gothic" w:eastAsia="Times New Roman" w:hAnsi="Malgun Gothic" w:cs="Malgun Gothic"/>
          <w:i/>
          <w:iCs/>
          <w:color w:val="000000"/>
          <w:sz w:val="16"/>
          <w:szCs w:val="16"/>
          <w:lang w:eastAsia="ko-KR"/>
        </w:rPr>
        <w:t>)</w:t>
      </w:r>
      <w:r w:rsidRPr="002000F6">
        <w:rPr>
          <w:rFonts w:ascii="Malgun Gothic" w:eastAsia="Times New Roman" w:hAnsi="Malgun Gothic" w:cs="Malgun Gothic"/>
          <w:i/>
          <w:iCs/>
          <w:color w:val="000000"/>
          <w:lang w:eastAsia="ko-KR"/>
        </w:rPr>
        <w:t xml:space="preserve"> </w:t>
      </w:r>
    </w:p>
    <w:p w14:paraId="2B0C2EC5" w14:textId="24BC3FC9" w:rsidR="00C15D74" w:rsidRPr="002000F6" w:rsidRDefault="00516840" w:rsidP="002C7AF6">
      <w:pPr>
        <w:numPr>
          <w:ilvl w:val="0"/>
          <w:numId w:val="5"/>
        </w:numPr>
        <w:ind w:leftChars="213" w:left="708" w:right="102" w:hangingChars="141" w:hanging="282"/>
        <w:contextualSpacing/>
        <w:outlineLvl w:val="0"/>
        <w:rPr>
          <w:rFonts w:ascii="Malgun Gothic" w:eastAsia="Times New Roman" w:hAnsi="Malgun Gothic" w:cs="Malgun Gothic"/>
          <w:i/>
          <w:iCs/>
          <w:color w:val="000000"/>
          <w:lang w:eastAsia="ko-KR"/>
        </w:rPr>
      </w:pPr>
      <w:r w:rsidRPr="002000F6">
        <w:rPr>
          <w:rFonts w:eastAsia="Times New Roman" w:cs="Times New Roman"/>
          <w:i/>
          <w:iCs/>
          <w:lang w:eastAsia="ko-KR"/>
        </w:rPr>
        <w:t>K</w:t>
      </w:r>
      <w:r w:rsidR="00C15D74" w:rsidRPr="002000F6">
        <w:rPr>
          <w:rFonts w:eastAsia="Times New Roman" w:cs="Times New Roman"/>
          <w:i/>
          <w:iCs/>
          <w:lang w:eastAsia="ko-KR"/>
        </w:rPr>
        <w:t xml:space="preserve">orea Institute of Science and Technology (KIST) </w:t>
      </w:r>
      <w:r w:rsidR="00C15D74" w:rsidRPr="002000F6">
        <w:rPr>
          <w:rFonts w:eastAsia="Times New Roman" w:cs="Times New Roman"/>
          <w:i/>
          <w:iCs/>
          <w:sz w:val="16"/>
          <w:szCs w:val="16"/>
          <w:lang w:eastAsia="ko-KR"/>
        </w:rPr>
        <w:t>(</w:t>
      </w:r>
      <w:proofErr w:type="spellStart"/>
      <w:r w:rsidR="00C15D74" w:rsidRPr="002000F6">
        <w:rPr>
          <w:rFonts w:ascii="Malgun Gothic" w:eastAsia="Times New Roman" w:hAnsi="Malgun Gothic" w:cs="Malgun Gothic" w:hint="eastAsia"/>
          <w:i/>
          <w:iCs/>
          <w:color w:val="000000"/>
          <w:sz w:val="16"/>
          <w:szCs w:val="16"/>
          <w:lang w:eastAsia="ko-KR"/>
        </w:rPr>
        <w:t>한국과학기술연구원</w:t>
      </w:r>
      <w:proofErr w:type="spellEnd"/>
      <w:r w:rsidR="00C15D74" w:rsidRPr="002000F6">
        <w:rPr>
          <w:rFonts w:ascii="Malgun Gothic" w:eastAsia="Times New Roman" w:hAnsi="Malgun Gothic" w:cs="Malgun Gothic"/>
          <w:i/>
          <w:iCs/>
          <w:color w:val="000000"/>
          <w:sz w:val="16"/>
          <w:szCs w:val="16"/>
          <w:lang w:eastAsia="ko-KR"/>
        </w:rPr>
        <w:t>)</w:t>
      </w:r>
    </w:p>
    <w:p w14:paraId="2CED6764" w14:textId="77777777" w:rsidR="00F34877" w:rsidRPr="002000F6" w:rsidRDefault="00B46DA3" w:rsidP="002C7AF6">
      <w:pPr>
        <w:numPr>
          <w:ilvl w:val="0"/>
          <w:numId w:val="5"/>
        </w:numPr>
        <w:ind w:leftChars="213" w:left="708" w:right="102" w:hangingChars="141" w:hanging="282"/>
        <w:contextualSpacing/>
        <w:outlineLvl w:val="0"/>
        <w:rPr>
          <w:rFonts w:ascii="Malgun Gothic" w:eastAsia="Times New Roman" w:hAnsi="Malgun Gothic" w:cs="Malgun Gothic"/>
          <w:i/>
          <w:iCs/>
          <w:color w:val="000000"/>
          <w:lang w:eastAsia="ko-KR"/>
        </w:rPr>
      </w:pPr>
      <w:r w:rsidRPr="002000F6">
        <w:rPr>
          <w:rFonts w:eastAsia="Times New Roman" w:cs="Times New Roman"/>
          <w:i/>
          <w:iCs/>
          <w:lang w:eastAsia="ko-KR"/>
        </w:rPr>
        <w:t>Brownbag Coffee</w:t>
      </w:r>
    </w:p>
    <w:p w14:paraId="0A520CA1" w14:textId="77777777" w:rsidR="00F34877" w:rsidRPr="002000F6" w:rsidRDefault="00F34877" w:rsidP="002C7AF6">
      <w:pPr>
        <w:numPr>
          <w:ilvl w:val="0"/>
          <w:numId w:val="5"/>
        </w:numPr>
        <w:ind w:leftChars="213" w:left="708" w:right="102" w:hangingChars="141" w:hanging="282"/>
        <w:contextualSpacing/>
        <w:outlineLvl w:val="0"/>
        <w:rPr>
          <w:rFonts w:eastAsia="Times New Roman" w:cs="Times New Roman"/>
          <w:i/>
          <w:iCs/>
          <w:color w:val="000000"/>
          <w:lang w:eastAsia="ko-KR"/>
        </w:rPr>
      </w:pPr>
      <w:r w:rsidRPr="002000F6">
        <w:rPr>
          <w:rFonts w:eastAsia="Times New Roman" w:cs="Times New Roman"/>
          <w:i/>
          <w:iCs/>
          <w:lang w:eastAsia="ko-KR"/>
        </w:rPr>
        <w:t>André Kim</w:t>
      </w:r>
    </w:p>
    <w:p w14:paraId="211108A4" w14:textId="77777777" w:rsidR="002718EE" w:rsidRPr="002718EE" w:rsidRDefault="00F34877" w:rsidP="002718EE">
      <w:pPr>
        <w:numPr>
          <w:ilvl w:val="0"/>
          <w:numId w:val="5"/>
        </w:numPr>
        <w:ind w:leftChars="213" w:left="708" w:right="102" w:hangingChars="141" w:hanging="282"/>
        <w:contextualSpacing/>
        <w:outlineLvl w:val="0"/>
        <w:rPr>
          <w:ins w:id="96" w:author="JL" w:date="2021-03-21T21:26:00Z"/>
          <w:rFonts w:ascii="Malgun Gothic" w:eastAsia="Times New Roman" w:hAnsi="Malgun Gothic" w:cs="Malgun Gothic"/>
          <w:i/>
          <w:iCs/>
          <w:color w:val="000000"/>
          <w:lang w:eastAsia="ko-KR"/>
          <w:rPrChange w:id="97" w:author="JL" w:date="2021-03-21T21:26:00Z">
            <w:rPr>
              <w:ins w:id="98" w:author="JL" w:date="2021-03-21T21:26:00Z"/>
              <w:rFonts w:eastAsia="Times New Roman" w:cs="Times New Roman"/>
              <w:i/>
              <w:iCs/>
              <w:lang w:eastAsia="ko-KR"/>
            </w:rPr>
          </w:rPrChange>
        </w:rPr>
      </w:pPr>
      <w:r w:rsidRPr="002000F6">
        <w:rPr>
          <w:rFonts w:eastAsia="Times New Roman" w:cs="Times New Roman"/>
          <w:i/>
          <w:iCs/>
          <w:lang w:eastAsia="ko-KR"/>
        </w:rPr>
        <w:t>Tempus Studio</w:t>
      </w:r>
    </w:p>
    <w:p w14:paraId="60AAED36" w14:textId="400B7794" w:rsidR="002718EE" w:rsidRPr="002718EE" w:rsidRDefault="00B46DA3" w:rsidP="002718EE">
      <w:pPr>
        <w:numPr>
          <w:ilvl w:val="0"/>
          <w:numId w:val="5"/>
        </w:numPr>
        <w:ind w:leftChars="213" w:left="708" w:right="102" w:hangingChars="141" w:hanging="282"/>
        <w:contextualSpacing/>
        <w:outlineLvl w:val="0"/>
        <w:rPr>
          <w:rFonts w:ascii="Malgun Gothic" w:eastAsia="Times New Roman" w:hAnsi="Malgun Gothic" w:cs="Malgun Gothic"/>
          <w:i/>
          <w:iCs/>
          <w:color w:val="000000"/>
          <w:lang w:eastAsia="ko-KR"/>
        </w:rPr>
      </w:pPr>
      <w:del w:id="99" w:author="JL" w:date="2021-03-21T21:26:00Z">
        <w:r w:rsidRPr="002000F6" w:rsidDel="002718EE">
          <w:rPr>
            <w:rFonts w:eastAsia="Times New Roman" w:cs="Times New Roman"/>
            <w:i/>
            <w:iCs/>
            <w:lang w:eastAsia="ko-KR"/>
          </w:rPr>
          <w:delText xml:space="preserve"> </w:delText>
        </w:r>
      </w:del>
      <w:ins w:id="100" w:author="JL" w:date="2021-03-21T21:26:00Z">
        <w:r w:rsidR="002718EE">
          <w:rPr>
            <w:rFonts w:eastAsia="Times New Roman" w:cs="Times New Roman"/>
            <w:i/>
            <w:iCs/>
            <w:lang w:eastAsia="ko-KR"/>
          </w:rPr>
          <w:t xml:space="preserve">Grasshopper International </w:t>
        </w:r>
      </w:ins>
    </w:p>
    <w:p w14:paraId="7FEEA41B" w14:textId="7747A469" w:rsidR="008A4905" w:rsidRPr="002000F6" w:rsidRDefault="008A4905" w:rsidP="008A4905">
      <w:pPr>
        <w:ind w:left="426"/>
        <w:contextualSpacing/>
        <w:rPr>
          <w:rFonts w:eastAsia="Times New Roman" w:cs="Times New Roman"/>
          <w:color w:val="000000"/>
          <w:sz w:val="16"/>
          <w:szCs w:val="16"/>
          <w:lang w:eastAsia="ko-KR"/>
        </w:rPr>
      </w:pPr>
    </w:p>
    <w:sectPr w:rsidR="008A4905" w:rsidRPr="002000F6" w:rsidSect="005C79BD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4C326" w14:textId="77777777" w:rsidR="00BC55D9" w:rsidRDefault="00BC55D9" w:rsidP="002D00C4">
      <w:r>
        <w:separator/>
      </w:r>
    </w:p>
  </w:endnote>
  <w:endnote w:type="continuationSeparator" w:id="0">
    <w:p w14:paraId="0E63B9E8" w14:textId="77777777" w:rsidR="00BC55D9" w:rsidRDefault="00BC55D9" w:rsidP="002D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äÜ__1»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6829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B0B841" w14:textId="55B10025" w:rsidR="00DF3858" w:rsidRDefault="00DF3858" w:rsidP="001B57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D75A51" w14:textId="77777777" w:rsidR="00DF3858" w:rsidRDefault="00DF3858" w:rsidP="00DF38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03FBB" w14:textId="77777777" w:rsidR="00DF3858" w:rsidRPr="001B5769" w:rsidRDefault="00DF3858" w:rsidP="00DF3858">
    <w:pPr>
      <w:pStyle w:val="Footer"/>
      <w:ind w:right="360"/>
      <w:rPr>
        <w:rFonts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60FDA" w14:textId="77777777" w:rsidR="001241B6" w:rsidRDefault="00124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09073" w14:textId="77777777" w:rsidR="00BC55D9" w:rsidRDefault="00BC55D9" w:rsidP="002D00C4">
      <w:r>
        <w:separator/>
      </w:r>
    </w:p>
  </w:footnote>
  <w:footnote w:type="continuationSeparator" w:id="0">
    <w:p w14:paraId="4E059BC8" w14:textId="77777777" w:rsidR="00BC55D9" w:rsidRDefault="00BC55D9" w:rsidP="002D0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8067C" w14:textId="77777777" w:rsidR="002D00C4" w:rsidRDefault="002D00C4" w:rsidP="002D410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DD76D3" w14:textId="77777777" w:rsidR="002D00C4" w:rsidRDefault="002D00C4" w:rsidP="002D00C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399197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A41D9D" w14:textId="53E2D3E3" w:rsidR="002D4100" w:rsidRDefault="002D4100" w:rsidP="002F13A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17FD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C04F5" w14:textId="77777777" w:rsidR="001241B6" w:rsidRDefault="001241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6A217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25560"/>
    <w:multiLevelType w:val="hybridMultilevel"/>
    <w:tmpl w:val="502407E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E0D28B4"/>
    <w:multiLevelType w:val="hybridMultilevel"/>
    <w:tmpl w:val="54D60786"/>
    <w:lvl w:ilvl="0" w:tplc="7C764BAA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44A85"/>
    <w:multiLevelType w:val="hybridMultilevel"/>
    <w:tmpl w:val="3F586E86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5E93B62"/>
    <w:multiLevelType w:val="hybridMultilevel"/>
    <w:tmpl w:val="BAE4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A5825"/>
    <w:multiLevelType w:val="hybridMultilevel"/>
    <w:tmpl w:val="CF7C4C98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19032BDD"/>
    <w:multiLevelType w:val="hybridMultilevel"/>
    <w:tmpl w:val="4CD27428"/>
    <w:lvl w:ilvl="0" w:tplc="7C764BAA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08C5C94"/>
    <w:multiLevelType w:val="hybridMultilevel"/>
    <w:tmpl w:val="BE8209D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27472AD"/>
    <w:multiLevelType w:val="hybridMultilevel"/>
    <w:tmpl w:val="361C425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22972177"/>
    <w:multiLevelType w:val="multilevel"/>
    <w:tmpl w:val="3140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90D9F"/>
    <w:multiLevelType w:val="multilevel"/>
    <w:tmpl w:val="732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056C6"/>
    <w:multiLevelType w:val="hybridMultilevel"/>
    <w:tmpl w:val="814804DC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2" w15:restartNumberingAfterBreak="0">
    <w:nsid w:val="2E0F2734"/>
    <w:multiLevelType w:val="hybridMultilevel"/>
    <w:tmpl w:val="524EE968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2EED6613"/>
    <w:multiLevelType w:val="hybridMultilevel"/>
    <w:tmpl w:val="769E080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4" w15:restartNumberingAfterBreak="0">
    <w:nsid w:val="2F285364"/>
    <w:multiLevelType w:val="hybridMultilevel"/>
    <w:tmpl w:val="75F22A9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FDD6D91"/>
    <w:multiLevelType w:val="hybridMultilevel"/>
    <w:tmpl w:val="79FC4B0E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330D417A"/>
    <w:multiLevelType w:val="hybridMultilevel"/>
    <w:tmpl w:val="6628927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4B2493E"/>
    <w:multiLevelType w:val="hybridMultilevel"/>
    <w:tmpl w:val="0E786FF4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8" w15:restartNumberingAfterBreak="0">
    <w:nsid w:val="388B7AB5"/>
    <w:multiLevelType w:val="hybridMultilevel"/>
    <w:tmpl w:val="90102292"/>
    <w:lvl w:ilvl="0" w:tplc="6C7C4442">
      <w:start w:val="1"/>
      <w:numFmt w:val="bullet"/>
      <w:lvlText w:val=""/>
      <w:lvlJc w:val="left"/>
      <w:pPr>
        <w:tabs>
          <w:tab w:val="num" w:pos="1146"/>
        </w:tabs>
        <w:ind w:left="710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BCA7108"/>
    <w:multiLevelType w:val="hybridMultilevel"/>
    <w:tmpl w:val="59F0D518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3E9E7B70"/>
    <w:multiLevelType w:val="hybridMultilevel"/>
    <w:tmpl w:val="415A7006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3F317999"/>
    <w:multiLevelType w:val="hybridMultilevel"/>
    <w:tmpl w:val="49B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E719B"/>
    <w:multiLevelType w:val="hybridMultilevel"/>
    <w:tmpl w:val="1324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D099E"/>
    <w:multiLevelType w:val="hybridMultilevel"/>
    <w:tmpl w:val="268A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03CA6"/>
    <w:multiLevelType w:val="hybridMultilevel"/>
    <w:tmpl w:val="D79617B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5" w15:restartNumberingAfterBreak="0">
    <w:nsid w:val="4B0D6B2C"/>
    <w:multiLevelType w:val="hybridMultilevel"/>
    <w:tmpl w:val="AB9C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E6248"/>
    <w:multiLevelType w:val="hybridMultilevel"/>
    <w:tmpl w:val="5B820EAC"/>
    <w:lvl w:ilvl="0" w:tplc="BB509694">
      <w:start w:val="1"/>
      <w:numFmt w:val="decimal"/>
      <w:lvlText w:val="%1."/>
      <w:lvlJc w:val="left"/>
      <w:pPr>
        <w:ind w:left="13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1" w:hanging="360"/>
      </w:pPr>
    </w:lvl>
    <w:lvl w:ilvl="2" w:tplc="0409001B" w:tentative="1">
      <w:start w:val="1"/>
      <w:numFmt w:val="lowerRoman"/>
      <w:lvlText w:val="%3."/>
      <w:lvlJc w:val="right"/>
      <w:pPr>
        <w:ind w:left="2641" w:hanging="180"/>
      </w:pPr>
    </w:lvl>
    <w:lvl w:ilvl="3" w:tplc="0409000F" w:tentative="1">
      <w:start w:val="1"/>
      <w:numFmt w:val="decimal"/>
      <w:lvlText w:val="%4."/>
      <w:lvlJc w:val="left"/>
      <w:pPr>
        <w:ind w:left="3361" w:hanging="360"/>
      </w:pPr>
    </w:lvl>
    <w:lvl w:ilvl="4" w:tplc="04090019" w:tentative="1">
      <w:start w:val="1"/>
      <w:numFmt w:val="lowerLetter"/>
      <w:lvlText w:val="%5."/>
      <w:lvlJc w:val="left"/>
      <w:pPr>
        <w:ind w:left="4081" w:hanging="360"/>
      </w:pPr>
    </w:lvl>
    <w:lvl w:ilvl="5" w:tplc="0409001B" w:tentative="1">
      <w:start w:val="1"/>
      <w:numFmt w:val="lowerRoman"/>
      <w:lvlText w:val="%6."/>
      <w:lvlJc w:val="right"/>
      <w:pPr>
        <w:ind w:left="4801" w:hanging="180"/>
      </w:pPr>
    </w:lvl>
    <w:lvl w:ilvl="6" w:tplc="0409000F" w:tentative="1">
      <w:start w:val="1"/>
      <w:numFmt w:val="decimal"/>
      <w:lvlText w:val="%7."/>
      <w:lvlJc w:val="left"/>
      <w:pPr>
        <w:ind w:left="5521" w:hanging="360"/>
      </w:pPr>
    </w:lvl>
    <w:lvl w:ilvl="7" w:tplc="04090019" w:tentative="1">
      <w:start w:val="1"/>
      <w:numFmt w:val="lowerLetter"/>
      <w:lvlText w:val="%8."/>
      <w:lvlJc w:val="left"/>
      <w:pPr>
        <w:ind w:left="6241" w:hanging="360"/>
      </w:pPr>
    </w:lvl>
    <w:lvl w:ilvl="8" w:tplc="040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27" w15:restartNumberingAfterBreak="0">
    <w:nsid w:val="4D15757E"/>
    <w:multiLevelType w:val="hybridMultilevel"/>
    <w:tmpl w:val="46463DD4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510A41E1"/>
    <w:multiLevelType w:val="hybridMultilevel"/>
    <w:tmpl w:val="119C06D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7F46283"/>
    <w:multiLevelType w:val="hybridMultilevel"/>
    <w:tmpl w:val="67BAB726"/>
    <w:lvl w:ilvl="0" w:tplc="A21C8C7E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596B1B90"/>
    <w:multiLevelType w:val="hybridMultilevel"/>
    <w:tmpl w:val="2198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62816"/>
    <w:multiLevelType w:val="hybridMultilevel"/>
    <w:tmpl w:val="598CD9E0"/>
    <w:lvl w:ilvl="0" w:tplc="1FB010CA">
      <w:start w:val="1"/>
      <w:numFmt w:val="decimal"/>
      <w:lvlText w:val="%1."/>
      <w:lvlJc w:val="left"/>
      <w:pPr>
        <w:ind w:left="84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32" w15:restartNumberingAfterBreak="0">
    <w:nsid w:val="63A16311"/>
    <w:multiLevelType w:val="hybridMultilevel"/>
    <w:tmpl w:val="7B56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861B2"/>
    <w:multiLevelType w:val="hybridMultilevel"/>
    <w:tmpl w:val="84AC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222F6"/>
    <w:multiLevelType w:val="hybridMultilevel"/>
    <w:tmpl w:val="FC26D44A"/>
    <w:lvl w:ilvl="0" w:tplc="D2CA192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93BE8022">
      <w:numFmt w:val="bullet"/>
      <w:lvlText w:val="•"/>
      <w:lvlJc w:val="left"/>
      <w:pPr>
        <w:ind w:left="18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C8B471A"/>
    <w:multiLevelType w:val="hybridMultilevel"/>
    <w:tmpl w:val="0706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1B07"/>
    <w:multiLevelType w:val="hybridMultilevel"/>
    <w:tmpl w:val="338CDE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8"/>
  </w:num>
  <w:num w:numId="4">
    <w:abstractNumId w:val="16"/>
  </w:num>
  <w:num w:numId="5">
    <w:abstractNumId w:val="27"/>
  </w:num>
  <w:num w:numId="6">
    <w:abstractNumId w:val="35"/>
  </w:num>
  <w:num w:numId="7">
    <w:abstractNumId w:val="4"/>
  </w:num>
  <w:num w:numId="8">
    <w:abstractNumId w:val="30"/>
  </w:num>
  <w:num w:numId="9">
    <w:abstractNumId w:val="22"/>
  </w:num>
  <w:num w:numId="10">
    <w:abstractNumId w:val="33"/>
  </w:num>
  <w:num w:numId="11">
    <w:abstractNumId w:val="21"/>
  </w:num>
  <w:num w:numId="12">
    <w:abstractNumId w:val="25"/>
  </w:num>
  <w:num w:numId="13">
    <w:abstractNumId w:val="7"/>
  </w:num>
  <w:num w:numId="14">
    <w:abstractNumId w:val="24"/>
  </w:num>
  <w:num w:numId="15">
    <w:abstractNumId w:val="1"/>
  </w:num>
  <w:num w:numId="16">
    <w:abstractNumId w:val="13"/>
  </w:num>
  <w:num w:numId="17">
    <w:abstractNumId w:val="29"/>
  </w:num>
  <w:num w:numId="18">
    <w:abstractNumId w:val="17"/>
  </w:num>
  <w:num w:numId="19">
    <w:abstractNumId w:val="26"/>
  </w:num>
  <w:num w:numId="20">
    <w:abstractNumId w:val="6"/>
  </w:num>
  <w:num w:numId="21">
    <w:abstractNumId w:val="2"/>
  </w:num>
  <w:num w:numId="22">
    <w:abstractNumId w:val="31"/>
  </w:num>
  <w:num w:numId="23">
    <w:abstractNumId w:val="9"/>
  </w:num>
  <w:num w:numId="24">
    <w:abstractNumId w:val="32"/>
  </w:num>
  <w:num w:numId="25">
    <w:abstractNumId w:val="23"/>
  </w:num>
  <w:num w:numId="26">
    <w:abstractNumId w:val="36"/>
  </w:num>
  <w:num w:numId="27">
    <w:abstractNumId w:val="19"/>
  </w:num>
  <w:num w:numId="28">
    <w:abstractNumId w:val="12"/>
  </w:num>
  <w:num w:numId="29">
    <w:abstractNumId w:val="20"/>
  </w:num>
  <w:num w:numId="30">
    <w:abstractNumId w:val="18"/>
  </w:num>
  <w:num w:numId="31">
    <w:abstractNumId w:val="34"/>
  </w:num>
  <w:num w:numId="32">
    <w:abstractNumId w:val="11"/>
  </w:num>
  <w:num w:numId="33">
    <w:abstractNumId w:val="5"/>
  </w:num>
  <w:num w:numId="34">
    <w:abstractNumId w:val="15"/>
  </w:num>
  <w:num w:numId="35">
    <w:abstractNumId w:val="14"/>
  </w:num>
  <w:num w:numId="36">
    <w:abstractNumId w:val="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ko-KR" w:vendorID="64" w:dllVersion="5" w:nlCheck="1" w:checkStyle="1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0MLAwMjczNTAwMrNU0lEKTi0uzszPAymwqAUAO4mqPiwAAAA="/>
  </w:docVars>
  <w:rsids>
    <w:rsidRoot w:val="00DC0BF3"/>
    <w:rsid w:val="00000D01"/>
    <w:rsid w:val="000029FB"/>
    <w:rsid w:val="000034EA"/>
    <w:rsid w:val="00006B36"/>
    <w:rsid w:val="00006DF8"/>
    <w:rsid w:val="0000705E"/>
    <w:rsid w:val="000116EF"/>
    <w:rsid w:val="00013E76"/>
    <w:rsid w:val="00013E8D"/>
    <w:rsid w:val="00016996"/>
    <w:rsid w:val="00017F98"/>
    <w:rsid w:val="0002201D"/>
    <w:rsid w:val="00026230"/>
    <w:rsid w:val="000277FF"/>
    <w:rsid w:val="00027850"/>
    <w:rsid w:val="000311A5"/>
    <w:rsid w:val="00033A50"/>
    <w:rsid w:val="000366CD"/>
    <w:rsid w:val="00037F0E"/>
    <w:rsid w:val="00044D49"/>
    <w:rsid w:val="000476D9"/>
    <w:rsid w:val="000504FE"/>
    <w:rsid w:val="0005448C"/>
    <w:rsid w:val="00055198"/>
    <w:rsid w:val="000639EB"/>
    <w:rsid w:val="00063A4B"/>
    <w:rsid w:val="0006471D"/>
    <w:rsid w:val="00067CC3"/>
    <w:rsid w:val="000735B7"/>
    <w:rsid w:val="00075847"/>
    <w:rsid w:val="00075EF9"/>
    <w:rsid w:val="00076540"/>
    <w:rsid w:val="00076BFE"/>
    <w:rsid w:val="000816AB"/>
    <w:rsid w:val="00082AE1"/>
    <w:rsid w:val="00091269"/>
    <w:rsid w:val="0009346B"/>
    <w:rsid w:val="00095533"/>
    <w:rsid w:val="000A3DEA"/>
    <w:rsid w:val="000A435A"/>
    <w:rsid w:val="000A4A2C"/>
    <w:rsid w:val="000B0C8E"/>
    <w:rsid w:val="000B0DC4"/>
    <w:rsid w:val="000B11B8"/>
    <w:rsid w:val="000B11FC"/>
    <w:rsid w:val="000B1E2F"/>
    <w:rsid w:val="000B2F8E"/>
    <w:rsid w:val="000C137E"/>
    <w:rsid w:val="000D0903"/>
    <w:rsid w:val="000D299F"/>
    <w:rsid w:val="000D2B37"/>
    <w:rsid w:val="000D457D"/>
    <w:rsid w:val="000D4FB1"/>
    <w:rsid w:val="000D69B7"/>
    <w:rsid w:val="000E0CC8"/>
    <w:rsid w:val="000E1FF7"/>
    <w:rsid w:val="000E27F8"/>
    <w:rsid w:val="000E2FB1"/>
    <w:rsid w:val="000E4A6F"/>
    <w:rsid w:val="000E4ECE"/>
    <w:rsid w:val="000E61B3"/>
    <w:rsid w:val="000E680D"/>
    <w:rsid w:val="000F5344"/>
    <w:rsid w:val="000F5948"/>
    <w:rsid w:val="000F6C98"/>
    <w:rsid w:val="0010006B"/>
    <w:rsid w:val="00101327"/>
    <w:rsid w:val="0010590E"/>
    <w:rsid w:val="00110A4E"/>
    <w:rsid w:val="00111A52"/>
    <w:rsid w:val="00121B08"/>
    <w:rsid w:val="00122440"/>
    <w:rsid w:val="00123B40"/>
    <w:rsid w:val="0012418F"/>
    <w:rsid w:val="001241B6"/>
    <w:rsid w:val="00133DBF"/>
    <w:rsid w:val="00141AE1"/>
    <w:rsid w:val="00142081"/>
    <w:rsid w:val="00142513"/>
    <w:rsid w:val="00143D8E"/>
    <w:rsid w:val="00147286"/>
    <w:rsid w:val="00147754"/>
    <w:rsid w:val="00150931"/>
    <w:rsid w:val="0015423B"/>
    <w:rsid w:val="00160061"/>
    <w:rsid w:val="001602EA"/>
    <w:rsid w:val="00163861"/>
    <w:rsid w:val="00164212"/>
    <w:rsid w:val="0016427D"/>
    <w:rsid w:val="00164464"/>
    <w:rsid w:val="00166115"/>
    <w:rsid w:val="00167987"/>
    <w:rsid w:val="00167B7C"/>
    <w:rsid w:val="00171761"/>
    <w:rsid w:val="00173753"/>
    <w:rsid w:val="00176C41"/>
    <w:rsid w:val="00176F97"/>
    <w:rsid w:val="00181B30"/>
    <w:rsid w:val="001A1311"/>
    <w:rsid w:val="001A552C"/>
    <w:rsid w:val="001B025D"/>
    <w:rsid w:val="001B1D61"/>
    <w:rsid w:val="001B5769"/>
    <w:rsid w:val="001C5FDB"/>
    <w:rsid w:val="001C6D45"/>
    <w:rsid w:val="001C77C6"/>
    <w:rsid w:val="001C7C47"/>
    <w:rsid w:val="001D7059"/>
    <w:rsid w:val="001E062D"/>
    <w:rsid w:val="001E199B"/>
    <w:rsid w:val="001E704B"/>
    <w:rsid w:val="001E7667"/>
    <w:rsid w:val="001E7B93"/>
    <w:rsid w:val="001E7F95"/>
    <w:rsid w:val="001F05A9"/>
    <w:rsid w:val="001F1129"/>
    <w:rsid w:val="002000F6"/>
    <w:rsid w:val="00200C9B"/>
    <w:rsid w:val="00203D57"/>
    <w:rsid w:val="0020734A"/>
    <w:rsid w:val="00212341"/>
    <w:rsid w:val="0021268F"/>
    <w:rsid w:val="00220555"/>
    <w:rsid w:val="00221C17"/>
    <w:rsid w:val="00224C57"/>
    <w:rsid w:val="002315EC"/>
    <w:rsid w:val="00234536"/>
    <w:rsid w:val="0023483F"/>
    <w:rsid w:val="002376E3"/>
    <w:rsid w:val="002377DD"/>
    <w:rsid w:val="002451A7"/>
    <w:rsid w:val="00246709"/>
    <w:rsid w:val="00251959"/>
    <w:rsid w:val="00252D1D"/>
    <w:rsid w:val="00252F65"/>
    <w:rsid w:val="002534E5"/>
    <w:rsid w:val="00253B45"/>
    <w:rsid w:val="00255A85"/>
    <w:rsid w:val="00255DAE"/>
    <w:rsid w:val="0025602C"/>
    <w:rsid w:val="00260106"/>
    <w:rsid w:val="00264EA9"/>
    <w:rsid w:val="002668B6"/>
    <w:rsid w:val="00266AF9"/>
    <w:rsid w:val="00266BC2"/>
    <w:rsid w:val="002700A1"/>
    <w:rsid w:val="00270F8F"/>
    <w:rsid w:val="002718EE"/>
    <w:rsid w:val="00281C90"/>
    <w:rsid w:val="002869ED"/>
    <w:rsid w:val="00287C2C"/>
    <w:rsid w:val="00287C97"/>
    <w:rsid w:val="002A2033"/>
    <w:rsid w:val="002A2ECD"/>
    <w:rsid w:val="002B0150"/>
    <w:rsid w:val="002B0826"/>
    <w:rsid w:val="002B0D48"/>
    <w:rsid w:val="002B58AC"/>
    <w:rsid w:val="002B75EB"/>
    <w:rsid w:val="002C0959"/>
    <w:rsid w:val="002C0B5D"/>
    <w:rsid w:val="002C2C77"/>
    <w:rsid w:val="002C3792"/>
    <w:rsid w:val="002C55F2"/>
    <w:rsid w:val="002C7AF6"/>
    <w:rsid w:val="002D00C4"/>
    <w:rsid w:val="002D4100"/>
    <w:rsid w:val="002D462D"/>
    <w:rsid w:val="002E3F66"/>
    <w:rsid w:val="002E57EA"/>
    <w:rsid w:val="002F28D3"/>
    <w:rsid w:val="002F2CA2"/>
    <w:rsid w:val="002F3C65"/>
    <w:rsid w:val="002F5D5F"/>
    <w:rsid w:val="002F6F8C"/>
    <w:rsid w:val="00300DB6"/>
    <w:rsid w:val="00303498"/>
    <w:rsid w:val="00304364"/>
    <w:rsid w:val="0030617B"/>
    <w:rsid w:val="00311C51"/>
    <w:rsid w:val="0031212E"/>
    <w:rsid w:val="00315E6D"/>
    <w:rsid w:val="00316062"/>
    <w:rsid w:val="00317FD0"/>
    <w:rsid w:val="003205CD"/>
    <w:rsid w:val="00320EDF"/>
    <w:rsid w:val="00321795"/>
    <w:rsid w:val="00323E7A"/>
    <w:rsid w:val="00323EA4"/>
    <w:rsid w:val="00324143"/>
    <w:rsid w:val="00331955"/>
    <w:rsid w:val="00337A5B"/>
    <w:rsid w:val="0034334D"/>
    <w:rsid w:val="0034513B"/>
    <w:rsid w:val="003519CF"/>
    <w:rsid w:val="00352B58"/>
    <w:rsid w:val="00355ACD"/>
    <w:rsid w:val="00356DAE"/>
    <w:rsid w:val="0036115E"/>
    <w:rsid w:val="00361FB0"/>
    <w:rsid w:val="00367DAD"/>
    <w:rsid w:val="00373601"/>
    <w:rsid w:val="00374ED9"/>
    <w:rsid w:val="00376B6D"/>
    <w:rsid w:val="00376E0F"/>
    <w:rsid w:val="003820FD"/>
    <w:rsid w:val="00382FE3"/>
    <w:rsid w:val="003835E8"/>
    <w:rsid w:val="00386A70"/>
    <w:rsid w:val="00386BC1"/>
    <w:rsid w:val="003871B0"/>
    <w:rsid w:val="00392788"/>
    <w:rsid w:val="003940D9"/>
    <w:rsid w:val="00394708"/>
    <w:rsid w:val="00397E7E"/>
    <w:rsid w:val="003A1669"/>
    <w:rsid w:val="003A5386"/>
    <w:rsid w:val="003A7216"/>
    <w:rsid w:val="003A737D"/>
    <w:rsid w:val="003A7B99"/>
    <w:rsid w:val="003B38F9"/>
    <w:rsid w:val="003B51BC"/>
    <w:rsid w:val="003C3349"/>
    <w:rsid w:val="003C57BD"/>
    <w:rsid w:val="003C6FBA"/>
    <w:rsid w:val="003D3782"/>
    <w:rsid w:val="003D4DC1"/>
    <w:rsid w:val="003D64B3"/>
    <w:rsid w:val="003E043E"/>
    <w:rsid w:val="003E0A37"/>
    <w:rsid w:val="003E2FE5"/>
    <w:rsid w:val="003E4543"/>
    <w:rsid w:val="003E65D1"/>
    <w:rsid w:val="003F0579"/>
    <w:rsid w:val="003F0E6F"/>
    <w:rsid w:val="003F1DFA"/>
    <w:rsid w:val="003F3085"/>
    <w:rsid w:val="003F7AB9"/>
    <w:rsid w:val="00402006"/>
    <w:rsid w:val="00402F15"/>
    <w:rsid w:val="00403122"/>
    <w:rsid w:val="00403FC6"/>
    <w:rsid w:val="00406B68"/>
    <w:rsid w:val="00407B7D"/>
    <w:rsid w:val="00410553"/>
    <w:rsid w:val="0041212F"/>
    <w:rsid w:val="00413EF1"/>
    <w:rsid w:val="00415613"/>
    <w:rsid w:val="00416BE6"/>
    <w:rsid w:val="00417977"/>
    <w:rsid w:val="00424FB7"/>
    <w:rsid w:val="00427795"/>
    <w:rsid w:val="00430185"/>
    <w:rsid w:val="0043620C"/>
    <w:rsid w:val="00441F30"/>
    <w:rsid w:val="004504DD"/>
    <w:rsid w:val="00452F92"/>
    <w:rsid w:val="004560C5"/>
    <w:rsid w:val="00461F2D"/>
    <w:rsid w:val="00464C01"/>
    <w:rsid w:val="00464FEB"/>
    <w:rsid w:val="004719D4"/>
    <w:rsid w:val="0047798D"/>
    <w:rsid w:val="00483BD0"/>
    <w:rsid w:val="004900A0"/>
    <w:rsid w:val="00490C60"/>
    <w:rsid w:val="00491F7D"/>
    <w:rsid w:val="004941FA"/>
    <w:rsid w:val="004A1B43"/>
    <w:rsid w:val="004A251E"/>
    <w:rsid w:val="004A5C5D"/>
    <w:rsid w:val="004A6C1E"/>
    <w:rsid w:val="004A6C2E"/>
    <w:rsid w:val="004A7022"/>
    <w:rsid w:val="004B2F73"/>
    <w:rsid w:val="004B35B5"/>
    <w:rsid w:val="004B6E47"/>
    <w:rsid w:val="004B790B"/>
    <w:rsid w:val="004C08D9"/>
    <w:rsid w:val="004C08DC"/>
    <w:rsid w:val="004C6416"/>
    <w:rsid w:val="004D0A06"/>
    <w:rsid w:val="004D2CA5"/>
    <w:rsid w:val="004D519F"/>
    <w:rsid w:val="004E5D92"/>
    <w:rsid w:val="004F11E7"/>
    <w:rsid w:val="004F1FA8"/>
    <w:rsid w:val="004F28F1"/>
    <w:rsid w:val="005002B1"/>
    <w:rsid w:val="00500367"/>
    <w:rsid w:val="00505029"/>
    <w:rsid w:val="00512E7F"/>
    <w:rsid w:val="00516840"/>
    <w:rsid w:val="005179F5"/>
    <w:rsid w:val="00520A68"/>
    <w:rsid w:val="00520D1C"/>
    <w:rsid w:val="0052245A"/>
    <w:rsid w:val="005246B2"/>
    <w:rsid w:val="00526F5A"/>
    <w:rsid w:val="005278AB"/>
    <w:rsid w:val="00534430"/>
    <w:rsid w:val="005359EC"/>
    <w:rsid w:val="005403B9"/>
    <w:rsid w:val="00543F21"/>
    <w:rsid w:val="005445C6"/>
    <w:rsid w:val="00546209"/>
    <w:rsid w:val="00546FE2"/>
    <w:rsid w:val="00555551"/>
    <w:rsid w:val="00555D71"/>
    <w:rsid w:val="00561168"/>
    <w:rsid w:val="00563F16"/>
    <w:rsid w:val="00571535"/>
    <w:rsid w:val="00571E91"/>
    <w:rsid w:val="00572E7E"/>
    <w:rsid w:val="00581D50"/>
    <w:rsid w:val="0058469C"/>
    <w:rsid w:val="005864C5"/>
    <w:rsid w:val="0058705D"/>
    <w:rsid w:val="00591CBF"/>
    <w:rsid w:val="00592C3D"/>
    <w:rsid w:val="005976CB"/>
    <w:rsid w:val="005A003E"/>
    <w:rsid w:val="005A3D16"/>
    <w:rsid w:val="005A4AF8"/>
    <w:rsid w:val="005A4CF5"/>
    <w:rsid w:val="005A4D76"/>
    <w:rsid w:val="005A6154"/>
    <w:rsid w:val="005A76AB"/>
    <w:rsid w:val="005A7B3B"/>
    <w:rsid w:val="005B5037"/>
    <w:rsid w:val="005B53E3"/>
    <w:rsid w:val="005C0DAC"/>
    <w:rsid w:val="005C5498"/>
    <w:rsid w:val="005C79BD"/>
    <w:rsid w:val="005C7B07"/>
    <w:rsid w:val="005E0B5F"/>
    <w:rsid w:val="005E11D4"/>
    <w:rsid w:val="005E74AF"/>
    <w:rsid w:val="005F4E54"/>
    <w:rsid w:val="005F6437"/>
    <w:rsid w:val="005F68CE"/>
    <w:rsid w:val="005F6D96"/>
    <w:rsid w:val="00603574"/>
    <w:rsid w:val="00604059"/>
    <w:rsid w:val="00605197"/>
    <w:rsid w:val="0060674F"/>
    <w:rsid w:val="00606FF3"/>
    <w:rsid w:val="0061075E"/>
    <w:rsid w:val="0061137A"/>
    <w:rsid w:val="0061634C"/>
    <w:rsid w:val="00616A4F"/>
    <w:rsid w:val="006210BD"/>
    <w:rsid w:val="0062578D"/>
    <w:rsid w:val="00626601"/>
    <w:rsid w:val="00627C8A"/>
    <w:rsid w:val="0063022D"/>
    <w:rsid w:val="006302F0"/>
    <w:rsid w:val="0063074C"/>
    <w:rsid w:val="006318EB"/>
    <w:rsid w:val="006346F1"/>
    <w:rsid w:val="00635B84"/>
    <w:rsid w:val="00642AAB"/>
    <w:rsid w:val="00646D7C"/>
    <w:rsid w:val="00647DCD"/>
    <w:rsid w:val="006503A2"/>
    <w:rsid w:val="00650A23"/>
    <w:rsid w:val="00661930"/>
    <w:rsid w:val="00671B9F"/>
    <w:rsid w:val="006741BC"/>
    <w:rsid w:val="00674E63"/>
    <w:rsid w:val="00676785"/>
    <w:rsid w:val="00676822"/>
    <w:rsid w:val="006777AD"/>
    <w:rsid w:val="00677E9D"/>
    <w:rsid w:val="00680937"/>
    <w:rsid w:val="00682975"/>
    <w:rsid w:val="00682A7F"/>
    <w:rsid w:val="00682C8E"/>
    <w:rsid w:val="00687910"/>
    <w:rsid w:val="006906A1"/>
    <w:rsid w:val="00692D88"/>
    <w:rsid w:val="00694EC9"/>
    <w:rsid w:val="00696DA6"/>
    <w:rsid w:val="006A21A0"/>
    <w:rsid w:val="006A28D7"/>
    <w:rsid w:val="006A31AE"/>
    <w:rsid w:val="006A57CB"/>
    <w:rsid w:val="006A58DC"/>
    <w:rsid w:val="006A710C"/>
    <w:rsid w:val="006B3AB1"/>
    <w:rsid w:val="006B4BF4"/>
    <w:rsid w:val="006B4CA0"/>
    <w:rsid w:val="006B4E48"/>
    <w:rsid w:val="006C0251"/>
    <w:rsid w:val="006C3776"/>
    <w:rsid w:val="006C6849"/>
    <w:rsid w:val="006D0E51"/>
    <w:rsid w:val="006D101A"/>
    <w:rsid w:val="006D6DC1"/>
    <w:rsid w:val="006E6930"/>
    <w:rsid w:val="006F074C"/>
    <w:rsid w:val="006F1A40"/>
    <w:rsid w:val="006F28A1"/>
    <w:rsid w:val="006F3590"/>
    <w:rsid w:val="006F4A7A"/>
    <w:rsid w:val="006F552A"/>
    <w:rsid w:val="00700B8E"/>
    <w:rsid w:val="00705ECF"/>
    <w:rsid w:val="007067B2"/>
    <w:rsid w:val="007102EA"/>
    <w:rsid w:val="00714152"/>
    <w:rsid w:val="0071427D"/>
    <w:rsid w:val="007204E3"/>
    <w:rsid w:val="00720AC1"/>
    <w:rsid w:val="00721904"/>
    <w:rsid w:val="0072243A"/>
    <w:rsid w:val="0072368B"/>
    <w:rsid w:val="007247FB"/>
    <w:rsid w:val="0072512C"/>
    <w:rsid w:val="00725595"/>
    <w:rsid w:val="007262C8"/>
    <w:rsid w:val="00730B9F"/>
    <w:rsid w:val="0073181D"/>
    <w:rsid w:val="00732505"/>
    <w:rsid w:val="00736973"/>
    <w:rsid w:val="0073799F"/>
    <w:rsid w:val="00740C8E"/>
    <w:rsid w:val="00742A81"/>
    <w:rsid w:val="00742D46"/>
    <w:rsid w:val="0074577D"/>
    <w:rsid w:val="00747C78"/>
    <w:rsid w:val="00756CA0"/>
    <w:rsid w:val="00760336"/>
    <w:rsid w:val="00763E39"/>
    <w:rsid w:val="00774F2B"/>
    <w:rsid w:val="00775E99"/>
    <w:rsid w:val="007766F2"/>
    <w:rsid w:val="0077770D"/>
    <w:rsid w:val="007852BD"/>
    <w:rsid w:val="0078630A"/>
    <w:rsid w:val="00792430"/>
    <w:rsid w:val="00794BD1"/>
    <w:rsid w:val="0079530E"/>
    <w:rsid w:val="007A2975"/>
    <w:rsid w:val="007A2E5F"/>
    <w:rsid w:val="007A3C91"/>
    <w:rsid w:val="007A6F18"/>
    <w:rsid w:val="007B2FF2"/>
    <w:rsid w:val="007B3FE0"/>
    <w:rsid w:val="007C1656"/>
    <w:rsid w:val="007C5C39"/>
    <w:rsid w:val="007C71FE"/>
    <w:rsid w:val="007D0C10"/>
    <w:rsid w:val="007D37CD"/>
    <w:rsid w:val="007D4DEF"/>
    <w:rsid w:val="007D58C6"/>
    <w:rsid w:val="007D76C1"/>
    <w:rsid w:val="007E09E6"/>
    <w:rsid w:val="007E7C0C"/>
    <w:rsid w:val="007F04E2"/>
    <w:rsid w:val="007F4EB8"/>
    <w:rsid w:val="007F4F0D"/>
    <w:rsid w:val="00800918"/>
    <w:rsid w:val="0080152A"/>
    <w:rsid w:val="008017DB"/>
    <w:rsid w:val="00801C1F"/>
    <w:rsid w:val="00801FDA"/>
    <w:rsid w:val="00802FCF"/>
    <w:rsid w:val="00810A84"/>
    <w:rsid w:val="0081200C"/>
    <w:rsid w:val="00813DDB"/>
    <w:rsid w:val="008158E2"/>
    <w:rsid w:val="008166FF"/>
    <w:rsid w:val="0082089A"/>
    <w:rsid w:val="00821DF6"/>
    <w:rsid w:val="00822BD3"/>
    <w:rsid w:val="0082301F"/>
    <w:rsid w:val="00825897"/>
    <w:rsid w:val="00826575"/>
    <w:rsid w:val="0082657A"/>
    <w:rsid w:val="00830895"/>
    <w:rsid w:val="00831EDE"/>
    <w:rsid w:val="0083306E"/>
    <w:rsid w:val="00833DC7"/>
    <w:rsid w:val="00834D7E"/>
    <w:rsid w:val="00835B2A"/>
    <w:rsid w:val="008369D4"/>
    <w:rsid w:val="00840258"/>
    <w:rsid w:val="00843333"/>
    <w:rsid w:val="00847A34"/>
    <w:rsid w:val="00850AD9"/>
    <w:rsid w:val="00850B0B"/>
    <w:rsid w:val="00856582"/>
    <w:rsid w:val="00856633"/>
    <w:rsid w:val="0086038D"/>
    <w:rsid w:val="008606C9"/>
    <w:rsid w:val="00860C87"/>
    <w:rsid w:val="00863254"/>
    <w:rsid w:val="00863617"/>
    <w:rsid w:val="00872B1A"/>
    <w:rsid w:val="008737E2"/>
    <w:rsid w:val="0087404F"/>
    <w:rsid w:val="0087409F"/>
    <w:rsid w:val="00875237"/>
    <w:rsid w:val="00875FCC"/>
    <w:rsid w:val="008838E0"/>
    <w:rsid w:val="00885060"/>
    <w:rsid w:val="00887A59"/>
    <w:rsid w:val="0089443C"/>
    <w:rsid w:val="0089445D"/>
    <w:rsid w:val="00894D43"/>
    <w:rsid w:val="008953FE"/>
    <w:rsid w:val="008971D5"/>
    <w:rsid w:val="008A2912"/>
    <w:rsid w:val="008A488C"/>
    <w:rsid w:val="008A4905"/>
    <w:rsid w:val="008A5D9E"/>
    <w:rsid w:val="008A74DB"/>
    <w:rsid w:val="008B37C3"/>
    <w:rsid w:val="008B5328"/>
    <w:rsid w:val="008C17ED"/>
    <w:rsid w:val="008C4674"/>
    <w:rsid w:val="008C5EAC"/>
    <w:rsid w:val="008C784F"/>
    <w:rsid w:val="008D2E26"/>
    <w:rsid w:val="008D363F"/>
    <w:rsid w:val="008D52C8"/>
    <w:rsid w:val="008E1E58"/>
    <w:rsid w:val="008E304F"/>
    <w:rsid w:val="008E693D"/>
    <w:rsid w:val="008E7DB8"/>
    <w:rsid w:val="008F01CE"/>
    <w:rsid w:val="008F0D86"/>
    <w:rsid w:val="008F5780"/>
    <w:rsid w:val="008F5F05"/>
    <w:rsid w:val="00901C30"/>
    <w:rsid w:val="009031EC"/>
    <w:rsid w:val="00903CF2"/>
    <w:rsid w:val="00904242"/>
    <w:rsid w:val="009067F7"/>
    <w:rsid w:val="009074B9"/>
    <w:rsid w:val="00907D67"/>
    <w:rsid w:val="00911DEB"/>
    <w:rsid w:val="0091701A"/>
    <w:rsid w:val="00921BD9"/>
    <w:rsid w:val="00923641"/>
    <w:rsid w:val="009236C6"/>
    <w:rsid w:val="00925E96"/>
    <w:rsid w:val="0092775D"/>
    <w:rsid w:val="0092783E"/>
    <w:rsid w:val="00936630"/>
    <w:rsid w:val="00950604"/>
    <w:rsid w:val="00955C19"/>
    <w:rsid w:val="00960B87"/>
    <w:rsid w:val="009616E6"/>
    <w:rsid w:val="009638C2"/>
    <w:rsid w:val="00964B85"/>
    <w:rsid w:val="00965DCB"/>
    <w:rsid w:val="00970D8C"/>
    <w:rsid w:val="009710E2"/>
    <w:rsid w:val="00971D88"/>
    <w:rsid w:val="00971DA4"/>
    <w:rsid w:val="00972CE2"/>
    <w:rsid w:val="00976E33"/>
    <w:rsid w:val="009802D4"/>
    <w:rsid w:val="009808D8"/>
    <w:rsid w:val="009851B9"/>
    <w:rsid w:val="00990244"/>
    <w:rsid w:val="009904DE"/>
    <w:rsid w:val="00991750"/>
    <w:rsid w:val="00991A37"/>
    <w:rsid w:val="00993446"/>
    <w:rsid w:val="0099473F"/>
    <w:rsid w:val="009A380B"/>
    <w:rsid w:val="009A5FC5"/>
    <w:rsid w:val="009B02B6"/>
    <w:rsid w:val="009B19AC"/>
    <w:rsid w:val="009B3800"/>
    <w:rsid w:val="009B4FD7"/>
    <w:rsid w:val="009B587A"/>
    <w:rsid w:val="009B6DC5"/>
    <w:rsid w:val="009B6EFB"/>
    <w:rsid w:val="009B7A5A"/>
    <w:rsid w:val="009C2915"/>
    <w:rsid w:val="009C7DE5"/>
    <w:rsid w:val="009D25C2"/>
    <w:rsid w:val="009D578D"/>
    <w:rsid w:val="009D5C51"/>
    <w:rsid w:val="009D702E"/>
    <w:rsid w:val="009E5DFC"/>
    <w:rsid w:val="009E60DC"/>
    <w:rsid w:val="009E6AF3"/>
    <w:rsid w:val="009E6C91"/>
    <w:rsid w:val="009E6C97"/>
    <w:rsid w:val="009F4092"/>
    <w:rsid w:val="00A01FE3"/>
    <w:rsid w:val="00A04772"/>
    <w:rsid w:val="00A10BB6"/>
    <w:rsid w:val="00A10D76"/>
    <w:rsid w:val="00A11ACD"/>
    <w:rsid w:val="00A12503"/>
    <w:rsid w:val="00A13173"/>
    <w:rsid w:val="00A143C1"/>
    <w:rsid w:val="00A144D5"/>
    <w:rsid w:val="00A14877"/>
    <w:rsid w:val="00A15318"/>
    <w:rsid w:val="00A15641"/>
    <w:rsid w:val="00A16B57"/>
    <w:rsid w:val="00A16BFB"/>
    <w:rsid w:val="00A22FBD"/>
    <w:rsid w:val="00A23898"/>
    <w:rsid w:val="00A23AEF"/>
    <w:rsid w:val="00A27C75"/>
    <w:rsid w:val="00A335A6"/>
    <w:rsid w:val="00A4064D"/>
    <w:rsid w:val="00A426A4"/>
    <w:rsid w:val="00A4370F"/>
    <w:rsid w:val="00A44EB0"/>
    <w:rsid w:val="00A45AF4"/>
    <w:rsid w:val="00A45FF4"/>
    <w:rsid w:val="00A47648"/>
    <w:rsid w:val="00A62CD7"/>
    <w:rsid w:val="00A632FF"/>
    <w:rsid w:val="00A66F99"/>
    <w:rsid w:val="00A734E5"/>
    <w:rsid w:val="00A75C26"/>
    <w:rsid w:val="00A80CEF"/>
    <w:rsid w:val="00A825A6"/>
    <w:rsid w:val="00A838A5"/>
    <w:rsid w:val="00A87DA8"/>
    <w:rsid w:val="00A9414C"/>
    <w:rsid w:val="00AA0BDC"/>
    <w:rsid w:val="00AA0D12"/>
    <w:rsid w:val="00AA1686"/>
    <w:rsid w:val="00AA59A0"/>
    <w:rsid w:val="00AA660E"/>
    <w:rsid w:val="00AA709B"/>
    <w:rsid w:val="00AA7719"/>
    <w:rsid w:val="00AA771B"/>
    <w:rsid w:val="00AB0302"/>
    <w:rsid w:val="00AB47B8"/>
    <w:rsid w:val="00AB7743"/>
    <w:rsid w:val="00AB7A79"/>
    <w:rsid w:val="00AB7FC7"/>
    <w:rsid w:val="00AC0EA5"/>
    <w:rsid w:val="00AC274E"/>
    <w:rsid w:val="00AC428F"/>
    <w:rsid w:val="00AC5DE6"/>
    <w:rsid w:val="00AC7DC2"/>
    <w:rsid w:val="00AD009E"/>
    <w:rsid w:val="00AD0984"/>
    <w:rsid w:val="00AD0B35"/>
    <w:rsid w:val="00AD67FF"/>
    <w:rsid w:val="00AD730E"/>
    <w:rsid w:val="00AD73A5"/>
    <w:rsid w:val="00AE5B9F"/>
    <w:rsid w:val="00AE7FE1"/>
    <w:rsid w:val="00AF004E"/>
    <w:rsid w:val="00AF05E8"/>
    <w:rsid w:val="00AF13EA"/>
    <w:rsid w:val="00AF455C"/>
    <w:rsid w:val="00AF4AF0"/>
    <w:rsid w:val="00B06002"/>
    <w:rsid w:val="00B06971"/>
    <w:rsid w:val="00B07452"/>
    <w:rsid w:val="00B1027F"/>
    <w:rsid w:val="00B14B74"/>
    <w:rsid w:val="00B150E9"/>
    <w:rsid w:val="00B15C01"/>
    <w:rsid w:val="00B1676D"/>
    <w:rsid w:val="00B1761A"/>
    <w:rsid w:val="00B2691B"/>
    <w:rsid w:val="00B30A00"/>
    <w:rsid w:val="00B32BC4"/>
    <w:rsid w:val="00B33B38"/>
    <w:rsid w:val="00B37258"/>
    <w:rsid w:val="00B43AED"/>
    <w:rsid w:val="00B44B42"/>
    <w:rsid w:val="00B46DA3"/>
    <w:rsid w:val="00B55E00"/>
    <w:rsid w:val="00B61274"/>
    <w:rsid w:val="00B6450A"/>
    <w:rsid w:val="00B65AA7"/>
    <w:rsid w:val="00B66C91"/>
    <w:rsid w:val="00B6763E"/>
    <w:rsid w:val="00B703A4"/>
    <w:rsid w:val="00B873EA"/>
    <w:rsid w:val="00B923C8"/>
    <w:rsid w:val="00B94580"/>
    <w:rsid w:val="00B94F1C"/>
    <w:rsid w:val="00BA0812"/>
    <w:rsid w:val="00BA2E21"/>
    <w:rsid w:val="00BA52CF"/>
    <w:rsid w:val="00BA6FA4"/>
    <w:rsid w:val="00BA73F6"/>
    <w:rsid w:val="00BA7952"/>
    <w:rsid w:val="00BC011E"/>
    <w:rsid w:val="00BC55D9"/>
    <w:rsid w:val="00BD01CF"/>
    <w:rsid w:val="00BD3DFC"/>
    <w:rsid w:val="00BD4871"/>
    <w:rsid w:val="00BE4CCC"/>
    <w:rsid w:val="00BF73AF"/>
    <w:rsid w:val="00C01142"/>
    <w:rsid w:val="00C01783"/>
    <w:rsid w:val="00C02F9A"/>
    <w:rsid w:val="00C067B2"/>
    <w:rsid w:val="00C06C01"/>
    <w:rsid w:val="00C126F1"/>
    <w:rsid w:val="00C15D74"/>
    <w:rsid w:val="00C1729F"/>
    <w:rsid w:val="00C20864"/>
    <w:rsid w:val="00C21C2C"/>
    <w:rsid w:val="00C21EC4"/>
    <w:rsid w:val="00C25B66"/>
    <w:rsid w:val="00C323D4"/>
    <w:rsid w:val="00C33E9F"/>
    <w:rsid w:val="00C35EA2"/>
    <w:rsid w:val="00C368AE"/>
    <w:rsid w:val="00C37017"/>
    <w:rsid w:val="00C42269"/>
    <w:rsid w:val="00C43DFF"/>
    <w:rsid w:val="00C454A6"/>
    <w:rsid w:val="00C46839"/>
    <w:rsid w:val="00C47C30"/>
    <w:rsid w:val="00C50C0B"/>
    <w:rsid w:val="00C51955"/>
    <w:rsid w:val="00C533BB"/>
    <w:rsid w:val="00C55F9D"/>
    <w:rsid w:val="00C60422"/>
    <w:rsid w:val="00C62972"/>
    <w:rsid w:val="00C65FB9"/>
    <w:rsid w:val="00C6649A"/>
    <w:rsid w:val="00C66862"/>
    <w:rsid w:val="00C702B6"/>
    <w:rsid w:val="00C743A5"/>
    <w:rsid w:val="00C74F8E"/>
    <w:rsid w:val="00C8200C"/>
    <w:rsid w:val="00C832D5"/>
    <w:rsid w:val="00C8793C"/>
    <w:rsid w:val="00C901BD"/>
    <w:rsid w:val="00C91805"/>
    <w:rsid w:val="00C91AEA"/>
    <w:rsid w:val="00C91D56"/>
    <w:rsid w:val="00C943B5"/>
    <w:rsid w:val="00C94854"/>
    <w:rsid w:val="00C94A04"/>
    <w:rsid w:val="00C952A3"/>
    <w:rsid w:val="00C97D26"/>
    <w:rsid w:val="00CA1421"/>
    <w:rsid w:val="00CB30F2"/>
    <w:rsid w:val="00CC065D"/>
    <w:rsid w:val="00CC0F38"/>
    <w:rsid w:val="00CC1FE8"/>
    <w:rsid w:val="00CC4D3C"/>
    <w:rsid w:val="00CD0093"/>
    <w:rsid w:val="00CD4A05"/>
    <w:rsid w:val="00CD4A28"/>
    <w:rsid w:val="00CD6A09"/>
    <w:rsid w:val="00CE0EF6"/>
    <w:rsid w:val="00CE329F"/>
    <w:rsid w:val="00CF326B"/>
    <w:rsid w:val="00CF61BC"/>
    <w:rsid w:val="00D000C0"/>
    <w:rsid w:val="00D06687"/>
    <w:rsid w:val="00D11704"/>
    <w:rsid w:val="00D1238D"/>
    <w:rsid w:val="00D12535"/>
    <w:rsid w:val="00D14230"/>
    <w:rsid w:val="00D14BF4"/>
    <w:rsid w:val="00D15904"/>
    <w:rsid w:val="00D15E40"/>
    <w:rsid w:val="00D161E0"/>
    <w:rsid w:val="00D2093B"/>
    <w:rsid w:val="00D27BD9"/>
    <w:rsid w:val="00D33327"/>
    <w:rsid w:val="00D336E6"/>
    <w:rsid w:val="00D34738"/>
    <w:rsid w:val="00D40319"/>
    <w:rsid w:val="00D4272E"/>
    <w:rsid w:val="00D4672C"/>
    <w:rsid w:val="00D51E8A"/>
    <w:rsid w:val="00D54C94"/>
    <w:rsid w:val="00D55942"/>
    <w:rsid w:val="00D57B0C"/>
    <w:rsid w:val="00D6078C"/>
    <w:rsid w:val="00D60FCE"/>
    <w:rsid w:val="00D6674E"/>
    <w:rsid w:val="00D70C2B"/>
    <w:rsid w:val="00D72A8C"/>
    <w:rsid w:val="00D75745"/>
    <w:rsid w:val="00D75BCD"/>
    <w:rsid w:val="00D9181A"/>
    <w:rsid w:val="00D921C4"/>
    <w:rsid w:val="00D924AF"/>
    <w:rsid w:val="00D931B6"/>
    <w:rsid w:val="00D9508B"/>
    <w:rsid w:val="00D96DC3"/>
    <w:rsid w:val="00D97E05"/>
    <w:rsid w:val="00DA1752"/>
    <w:rsid w:val="00DA47A9"/>
    <w:rsid w:val="00DA75B1"/>
    <w:rsid w:val="00DB1361"/>
    <w:rsid w:val="00DB3719"/>
    <w:rsid w:val="00DB44A5"/>
    <w:rsid w:val="00DB491C"/>
    <w:rsid w:val="00DB5690"/>
    <w:rsid w:val="00DC0BF3"/>
    <w:rsid w:val="00DC23BD"/>
    <w:rsid w:val="00DC31D7"/>
    <w:rsid w:val="00DC4164"/>
    <w:rsid w:val="00DC58D6"/>
    <w:rsid w:val="00DC6B56"/>
    <w:rsid w:val="00DD432A"/>
    <w:rsid w:val="00DD56E4"/>
    <w:rsid w:val="00DE0015"/>
    <w:rsid w:val="00DE02E0"/>
    <w:rsid w:val="00DE14C4"/>
    <w:rsid w:val="00DE1A95"/>
    <w:rsid w:val="00DE2C57"/>
    <w:rsid w:val="00DE7A40"/>
    <w:rsid w:val="00DF0F7F"/>
    <w:rsid w:val="00DF3858"/>
    <w:rsid w:val="00DF4A15"/>
    <w:rsid w:val="00DF7FED"/>
    <w:rsid w:val="00E00B69"/>
    <w:rsid w:val="00E0141F"/>
    <w:rsid w:val="00E02E1C"/>
    <w:rsid w:val="00E15299"/>
    <w:rsid w:val="00E15E2E"/>
    <w:rsid w:val="00E17234"/>
    <w:rsid w:val="00E27667"/>
    <w:rsid w:val="00E2788C"/>
    <w:rsid w:val="00E30268"/>
    <w:rsid w:val="00E30321"/>
    <w:rsid w:val="00E307F7"/>
    <w:rsid w:val="00E30A54"/>
    <w:rsid w:val="00E40260"/>
    <w:rsid w:val="00E40CE1"/>
    <w:rsid w:val="00E43695"/>
    <w:rsid w:val="00E47520"/>
    <w:rsid w:val="00E510B7"/>
    <w:rsid w:val="00E52E56"/>
    <w:rsid w:val="00E546CC"/>
    <w:rsid w:val="00E5510F"/>
    <w:rsid w:val="00E60093"/>
    <w:rsid w:val="00E629F5"/>
    <w:rsid w:val="00E6539F"/>
    <w:rsid w:val="00E72732"/>
    <w:rsid w:val="00E727DD"/>
    <w:rsid w:val="00E732FA"/>
    <w:rsid w:val="00E73BEC"/>
    <w:rsid w:val="00E73E8C"/>
    <w:rsid w:val="00E74B74"/>
    <w:rsid w:val="00E81B04"/>
    <w:rsid w:val="00E832AF"/>
    <w:rsid w:val="00E84755"/>
    <w:rsid w:val="00E90695"/>
    <w:rsid w:val="00E9772E"/>
    <w:rsid w:val="00EA0FD1"/>
    <w:rsid w:val="00EA63E5"/>
    <w:rsid w:val="00EB0A75"/>
    <w:rsid w:val="00EB31B7"/>
    <w:rsid w:val="00EB5D5A"/>
    <w:rsid w:val="00EB6529"/>
    <w:rsid w:val="00EB74E6"/>
    <w:rsid w:val="00EB7A6F"/>
    <w:rsid w:val="00EC1B62"/>
    <w:rsid w:val="00EC3E91"/>
    <w:rsid w:val="00ED4913"/>
    <w:rsid w:val="00ED7138"/>
    <w:rsid w:val="00EE6DE7"/>
    <w:rsid w:val="00EF39DD"/>
    <w:rsid w:val="00EF3E08"/>
    <w:rsid w:val="00EF4999"/>
    <w:rsid w:val="00EF4C7D"/>
    <w:rsid w:val="00EF5D7E"/>
    <w:rsid w:val="00EF668F"/>
    <w:rsid w:val="00F008D2"/>
    <w:rsid w:val="00F03D24"/>
    <w:rsid w:val="00F03D8C"/>
    <w:rsid w:val="00F12F4E"/>
    <w:rsid w:val="00F21FFC"/>
    <w:rsid w:val="00F22283"/>
    <w:rsid w:val="00F262C3"/>
    <w:rsid w:val="00F30E8A"/>
    <w:rsid w:val="00F34877"/>
    <w:rsid w:val="00F363E9"/>
    <w:rsid w:val="00F44A2C"/>
    <w:rsid w:val="00F44C1D"/>
    <w:rsid w:val="00F46F52"/>
    <w:rsid w:val="00F50662"/>
    <w:rsid w:val="00F55A1C"/>
    <w:rsid w:val="00F573EC"/>
    <w:rsid w:val="00F6111B"/>
    <w:rsid w:val="00F61E5C"/>
    <w:rsid w:val="00F6430E"/>
    <w:rsid w:val="00F67B8E"/>
    <w:rsid w:val="00F67BDA"/>
    <w:rsid w:val="00F72229"/>
    <w:rsid w:val="00F750BC"/>
    <w:rsid w:val="00F7735F"/>
    <w:rsid w:val="00F80312"/>
    <w:rsid w:val="00F8067B"/>
    <w:rsid w:val="00F8269B"/>
    <w:rsid w:val="00F826EE"/>
    <w:rsid w:val="00F829AA"/>
    <w:rsid w:val="00F83951"/>
    <w:rsid w:val="00F91CB7"/>
    <w:rsid w:val="00FA1FF6"/>
    <w:rsid w:val="00FA5E8A"/>
    <w:rsid w:val="00FB328E"/>
    <w:rsid w:val="00FB3E02"/>
    <w:rsid w:val="00FB40B0"/>
    <w:rsid w:val="00FB704F"/>
    <w:rsid w:val="00FC039B"/>
    <w:rsid w:val="00FC0A9E"/>
    <w:rsid w:val="00FC0CB4"/>
    <w:rsid w:val="00FC42D9"/>
    <w:rsid w:val="00FC4786"/>
    <w:rsid w:val="00FC6340"/>
    <w:rsid w:val="00FD04F3"/>
    <w:rsid w:val="00FD18BF"/>
    <w:rsid w:val="00FD3DF9"/>
    <w:rsid w:val="00FD3EEB"/>
    <w:rsid w:val="00FE0376"/>
    <w:rsid w:val="00FE14FC"/>
    <w:rsid w:val="00FE3318"/>
    <w:rsid w:val="00FE7FC7"/>
    <w:rsid w:val="00FF4BC1"/>
    <w:rsid w:val="00FF63E4"/>
    <w:rsid w:val="00FF68E7"/>
    <w:rsid w:val="5F43C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CF4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algun Gothic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9"/>
    <w:lsdException w:name="Grid Table 4 Accent 4" w:uiPriority="50"/>
    <w:lsdException w:name="Grid Table 5 Dark Accent 4" w:uiPriority="51"/>
    <w:lsdException w:name="Grid Table 6 Colorful Accent 4" w:uiPriority="52"/>
    <w:lsdException w:name="Grid Table 7 Colorful Accent 4" w:uiPriority="46"/>
    <w:lsdException w:name="Grid Table 1 Light Accent 5" w:uiPriority="47"/>
    <w:lsdException w:name="Grid Table 2 Accent 5" w:uiPriority="48"/>
    <w:lsdException w:name="Grid Table 3 Accent 5" w:uiPriority="49"/>
    <w:lsdException w:name="Grid Table 4 Accent 5" w:uiPriority="50"/>
    <w:lsdException w:name="Grid Table 5 Dark Accent 5" w:uiPriority="51"/>
    <w:lsdException w:name="Grid Table 6 Colorful Accent 5" w:uiPriority="52"/>
    <w:lsdException w:name="Grid Table 7 Colorful Accent 5" w:uiPriority="46"/>
    <w:lsdException w:name="Grid Table 1 Light Accent 6" w:uiPriority="47"/>
    <w:lsdException w:name="Grid Table 2 Accent 6" w:uiPriority="48"/>
    <w:lsdException w:name="Grid Table 3 Accent 6" w:uiPriority="49"/>
    <w:lsdException w:name="Grid Table 4 Accent 6" w:uiPriority="50"/>
    <w:lsdException w:name="Grid Table 5 Dark Accent 6" w:uiPriority="51"/>
    <w:lsdException w:name="Grid Table 6 Colorful Accent 6" w:uiPriority="52"/>
    <w:lsdException w:name="Grid Table 7 Colorful Accent 6" w:uiPriority="46"/>
    <w:lsdException w:name="List Table 1 Light" w:uiPriority="47"/>
    <w:lsdException w:name="List Table 2" w:uiPriority="48"/>
    <w:lsdException w:name="List Table 3" w:uiPriority="49"/>
    <w:lsdException w:name="List Table 4" w:uiPriority="50"/>
    <w:lsdException w:name="List Table 5 Dark" w:uiPriority="51"/>
    <w:lsdException w:name="List Table 6 Colorful" w:uiPriority="52"/>
    <w:lsdException w:name="List Table 7 Colorful" w:uiPriority="46"/>
    <w:lsdException w:name="List Table 1 Light Accent 1" w:uiPriority="47"/>
    <w:lsdException w:name="List Table 2 Accent 1" w:uiPriority="48"/>
    <w:lsdException w:name="List Table 3 Accent 1" w:uiPriority="49"/>
    <w:lsdException w:name="List Table 4 Accent 1" w:uiPriority="50"/>
    <w:lsdException w:name="List Table 5 Dark Accent 1" w:uiPriority="51"/>
    <w:lsdException w:name="List Table 6 Colorful Accent 1" w:uiPriority="52"/>
    <w:lsdException w:name="List Table 7 Colorful Accent 1" w:uiPriority="46"/>
    <w:lsdException w:name="List Table 1 Light Accent 2" w:uiPriority="47"/>
    <w:lsdException w:name="List Table 2 Accent 2" w:uiPriority="48"/>
    <w:lsdException w:name="List Table 3 Accent 2" w:uiPriority="49"/>
    <w:lsdException w:name="List Table 4 Accent 2" w:uiPriority="50"/>
    <w:lsdException w:name="List Table 5 Dark Accent 2" w:uiPriority="51"/>
    <w:lsdException w:name="List Table 6 Colorful Accent 2" w:uiPriority="52"/>
    <w:lsdException w:name="List Table 7 Colorful Accent 2" w:uiPriority="46"/>
    <w:lsdException w:name="List Table 1 Light Accent 3" w:uiPriority="47"/>
    <w:lsdException w:name="List Table 2 Accent 3" w:uiPriority="48"/>
    <w:lsdException w:name="List Table 3 Accent 3" w:uiPriority="49"/>
    <w:lsdException w:name="List Table 4 Accent 3" w:uiPriority="50"/>
    <w:lsdException w:name="List Table 5 Dark Accent 3" w:uiPriority="51"/>
    <w:lsdException w:name="List Table 6 Colorful Accent 3" w:uiPriority="52"/>
    <w:lsdException w:name="List Table 7 Colorful Accent 3" w:uiPriority="46"/>
    <w:lsdException w:name="List Table 1 Light Accent 4" w:uiPriority="47"/>
    <w:lsdException w:name="List Table 2 Accent 4" w:uiPriority="48"/>
    <w:lsdException w:name="List Table 3 Accent 4" w:uiPriority="49"/>
    <w:lsdException w:name="List Table 4 Accent 4" w:uiPriority="50"/>
    <w:lsdException w:name="List Table 5 Dark Accent 4" w:uiPriority="51"/>
    <w:lsdException w:name="List Table 6 Colorful Accent 4" w:uiPriority="52"/>
    <w:lsdException w:name="List Table 7 Colorful Accent 4" w:uiPriority="46"/>
    <w:lsdException w:name="List Table 1 Light Accent 5" w:uiPriority="47"/>
    <w:lsdException w:name="List Table 2 Accent 5" w:uiPriority="48"/>
    <w:lsdException w:name="List Table 3 Accent 5" w:uiPriority="49"/>
    <w:lsdException w:name="List Table 4 Accent 5" w:uiPriority="50"/>
    <w:lsdException w:name="List Table 5 Dark Accent 5" w:uiPriority="51"/>
    <w:lsdException w:name="List Table 6 Colorful Accent 5" w:uiPriority="52"/>
    <w:lsdException w:name="List Table 7 Colorful Accent 5" w:uiPriority="46"/>
    <w:lsdException w:name="List Table 1 Light Accent 6" w:uiPriority="47"/>
    <w:lsdException w:name="List Table 2 Accent 6" w:uiPriority="48"/>
    <w:lsdException w:name="List Table 3 Accent 6" w:uiPriority="49"/>
    <w:lsdException w:name="List Table 4 Accent 6" w:uiPriority="50"/>
    <w:lsdException w:name="List Table 5 Dark Accent 6" w:uiPriority="51"/>
    <w:lsdException w:name="List Table 6 Colorful Accent 6" w:uiPriority="52"/>
    <w:lsdException w:name="List Table 7 Colorful Accent 6" w:uiPriority="4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AA0D12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075847"/>
    <w:rPr>
      <w:color w:val="954F7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5C51"/>
    <w:rPr>
      <w:rFonts w:cs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9D5C51"/>
    <w:rPr>
      <w:rFonts w:ascii="Times New Roman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D00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00C4"/>
    <w:rPr>
      <w:lang w:eastAsia="ko-KR"/>
    </w:rPr>
  </w:style>
  <w:style w:type="character" w:styleId="PageNumber">
    <w:name w:val="page number"/>
    <w:uiPriority w:val="99"/>
    <w:semiHidden/>
    <w:unhideWhenUsed/>
    <w:rsid w:val="002D00C4"/>
  </w:style>
  <w:style w:type="paragraph" w:styleId="Footer">
    <w:name w:val="footer"/>
    <w:basedOn w:val="Normal"/>
    <w:link w:val="FooterChar"/>
    <w:uiPriority w:val="99"/>
    <w:unhideWhenUsed/>
    <w:rsid w:val="00A22F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22FBD"/>
    <w:rPr>
      <w:lang w:eastAsia="ko-KR"/>
    </w:rPr>
  </w:style>
  <w:style w:type="paragraph" w:customStyle="1" w:styleId="a">
    <w:name w:val="바탕글"/>
    <w:rsid w:val="00367DAD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äÜ__1»" w:eastAsia="Times New Roman" w:hAnsi="äÜ__1»" w:cs="äÜ__1»"/>
      <w:color w:val="000000"/>
      <w:lang w:eastAsia="ko-KR"/>
    </w:rPr>
  </w:style>
  <w:style w:type="paragraph" w:styleId="ListParagraph">
    <w:name w:val="List Paragraph"/>
    <w:basedOn w:val="Normal"/>
    <w:uiPriority w:val="63"/>
    <w:qFormat/>
    <w:rsid w:val="00C90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85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58"/>
    <w:rPr>
      <w:rFonts w:ascii="Times New Roman" w:hAnsi="Times New Roman" w:cs="Times New Roman"/>
      <w:sz w:val="18"/>
      <w:szCs w:val="18"/>
      <w:lang w:eastAsia="ko-KR"/>
    </w:rPr>
  </w:style>
  <w:style w:type="character" w:customStyle="1" w:styleId="UnresolvedMention1">
    <w:name w:val="Unresolved Mention1"/>
    <w:basedOn w:val="DefaultParagraphFont"/>
    <w:uiPriority w:val="99"/>
    <w:rsid w:val="00976E33"/>
    <w:rPr>
      <w:color w:val="605E5C"/>
      <w:shd w:val="clear" w:color="auto" w:fill="E1DFDD"/>
    </w:rPr>
  </w:style>
  <w:style w:type="paragraph" w:customStyle="1" w:styleId="zfr3q">
    <w:name w:val="zfr3q"/>
    <w:basedOn w:val="Normal"/>
    <w:rsid w:val="00EB74E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4E6"/>
    <w:rPr>
      <w:b/>
      <w:bCs/>
    </w:rPr>
  </w:style>
  <w:style w:type="character" w:styleId="Emphasis">
    <w:name w:val="Emphasis"/>
    <w:basedOn w:val="DefaultParagraphFont"/>
    <w:uiPriority w:val="20"/>
    <w:qFormat/>
    <w:rsid w:val="00EB74E6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2CD7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AE7FE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4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681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c.com/2019/10/24/spending-money-on-objects-makes-us-happy-too.html?__source=sharebar%7Cemail&amp;par=sharebar" TargetMode="External"/><Relationship Id="rId18" Type="http://schemas.openxmlformats.org/officeDocument/2006/relationships/hyperlink" Target="https://www.theaustralian.com.au/subscribe/news/1/?sourceCode=TAWEB_WRE170_a&amp;dest=https%3A%2F%2Fwww.theaustralian.com.au%2Fnews%2Fworld%2Fthe-times%2Fsolidarity-makes-us-choose-fatty-foods%2Fnews-story%2Ff2854f1efab0cf0dab4d8d51d3f092c5&amp;memtype=anonymous&amp;mode=premium&amp;nk=fd375a34ff6efecdd753f06116500f1b-1591760545" TargetMode="External"/><Relationship Id="rId26" Type="http://schemas.openxmlformats.org/officeDocument/2006/relationships/hyperlink" Target="https://www.psychologytoday.com/us/blog/ulterior-motives/201807/money-happiness-and-socioeconomic-status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eurekalert.org/pub_releases/2018-10/afps-scd100318.php" TargetMode="External"/><Relationship Id="rId34" Type="http://schemas.openxmlformats.org/officeDocument/2006/relationships/hyperlink" Target="https://www.youtube.com/watch?v=XgMnvT2jjOU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theguardian.com/commentisfree/2018/nov/19/lose-weight-blame-friends-impressionable-eater-research" TargetMode="External"/><Relationship Id="rId20" Type="http://schemas.openxmlformats.org/officeDocument/2006/relationships/hyperlink" Target="https://medicalxpress.com/news/2018-10-social-class-greater-happiness.html" TargetMode="External"/><Relationship Id="rId29" Type="http://schemas.openxmlformats.org/officeDocument/2006/relationships/hyperlink" Target="https://news.v.daum.net/v/20181031140240409?rcmd=rnhttps://v.kakao.com/v/20181031140240409?fro%20m=tgt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age-of-awareness/7-ways-to-kill-that-urge-to-buy-new-stuff-8d4aec369d34" TargetMode="External"/><Relationship Id="rId24" Type="http://schemas.openxmlformats.org/officeDocument/2006/relationships/hyperlink" Target="https://digest.bps.org.uk/2018/09/04/the-experiential-advantage-is-not-universal-the-less-well-off-get-equal-or-more-happiness-from-buying-things/?utm_source=feedburner&amp;utm_medium=feed&amp;utm_campaign=Feed%3A+BpsResearchDigest+%28BPS+Research+Digest%29" TargetMode="External"/><Relationship Id="rId32" Type="http://schemas.openxmlformats.org/officeDocument/2006/relationships/hyperlink" Target="https://news.sbs.co.kr/news/endPage.do?news_id=N1004996517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thetimes.co.uk/article/a-friend-in-greed-solidarity-makes-us-choosefatty-foods-kkh272xgz" TargetMode="External"/><Relationship Id="rId23" Type="http://schemas.openxmlformats.org/officeDocument/2006/relationships/hyperlink" Target="https://www.psychologicalscience.org/news/releases/social-class-determines-whether-buying-experiences-or-things-makes-you-happier.html" TargetMode="External"/><Relationship Id="rId28" Type="http://schemas.openxmlformats.org/officeDocument/2006/relationships/hyperlink" Target="https://news.nate.com/View/20190420n12149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sage.altmetric.com/details/42559614" TargetMode="External"/><Relationship Id="rId19" Type="http://schemas.openxmlformats.org/officeDocument/2006/relationships/hyperlink" Target="https://www.sciencedaily.com/releases/2018/10/181003134501.htm" TargetMode="External"/><Relationship Id="rId31" Type="http://schemas.openxmlformats.org/officeDocument/2006/relationships/hyperlink" Target="http://news.donga.com/list/3/01/20181031/92664967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apnews.com/95636c744ca14b2abd42e38c8c7f08f8" TargetMode="External"/><Relationship Id="rId22" Type="http://schemas.openxmlformats.org/officeDocument/2006/relationships/hyperlink" Target="https://www.minnpost.com/second-opinion/2018/10/social-class-affects-whether-buying-things-or-experiences-makes-you-happier-study-suggests/" TargetMode="External"/><Relationship Id="rId27" Type="http://schemas.openxmlformats.org/officeDocument/2006/relationships/hyperlink" Target="https://www.spektrum.de/magazin/wann-besitzdoch-gluecklich-macht/1573070" TargetMode="External"/><Relationship Id="rId30" Type="http://schemas.openxmlformats.org/officeDocument/2006/relationships/hyperlink" Target="https://mnews.joins.com/article/23082570" TargetMode="External"/><Relationship Id="rId35" Type="http://schemas.openxmlformats.org/officeDocument/2006/relationships/header" Target="header1.xml"/><Relationship Id="rId8" Type="http://schemas.openxmlformats.org/officeDocument/2006/relationships/hyperlink" Target="mailto:chaeholee@dongguk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nquirer.com/life/give-an-experience-as-a-gift-this-season-20191124.html" TargetMode="External"/><Relationship Id="rId17" Type="http://schemas.openxmlformats.org/officeDocument/2006/relationships/hyperlink" Target="https://www.dailymail.co.uk/health/article-6397831/Youre-likely-choosecalorific-junk-food-let-friend-order-first.html" TargetMode="External"/><Relationship Id="rId25" Type="http://schemas.openxmlformats.org/officeDocument/2006/relationships/hyperlink" Target="https://bigthink.com/scotty-hendricks/is-buying-experiences-better-than-buying-things-not-for-everyone" TargetMode="External"/><Relationship Id="rId33" Type="http://schemas.openxmlformats.org/officeDocument/2006/relationships/hyperlink" Target="http://news.heraldcorp.com/view.php?ud=20181031000480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7EFCB-F51A-4E62-B6CB-702A1D16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2457</Words>
  <Characters>14011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cp:lastModifiedBy>JL</cp:lastModifiedBy>
  <cp:revision>8</cp:revision>
  <cp:lastPrinted>2021-01-01T06:12:00Z</cp:lastPrinted>
  <dcterms:created xsi:type="dcterms:W3CDTF">2021-03-17T01:51:00Z</dcterms:created>
  <dcterms:modified xsi:type="dcterms:W3CDTF">2021-03-21T12:26:00Z</dcterms:modified>
</cp:coreProperties>
</file>